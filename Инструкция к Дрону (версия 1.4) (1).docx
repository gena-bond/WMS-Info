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both"/>
      </w:pPr>
      <w:r>
        <w:rPr>
          <w:rFonts w:ascii="Calibri" w:cs="Calibri" w:hAnsi="Calibri" w:eastAsia="Calibri"/>
          <w:b w:val="1"/>
          <w:bCs w:val="1"/>
          <w:sz w:val="40"/>
          <w:szCs w:val="40"/>
        </w:rPr>
        <w:drawing>
          <wp:inline distT="0" distB="0" distL="0" distR="0">
            <wp:extent cx="5936615" cy="4025222"/>
            <wp:effectExtent l="0" t="0" r="0" b="0"/>
            <wp:docPr id="1073741825" name="officeArt object" descr="dji drone phontome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ji drone phontome 3.jpg" descr="dji drone phontome 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5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ИНСТРУКЦИЯ</w:t>
      </w: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Ver 1.4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Содержание</w:t>
      </w:r>
    </w:p>
    <w:p>
      <w:pPr>
        <w:pStyle w:val="Normal.0"/>
        <w:jc w:val="both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Раздел №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1.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"label1"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Подготовка к полету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Раздел №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2.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"label3"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Обработка результатов съемки</w:t>
      </w:r>
      <w:r>
        <w:rPr/>
        <w:fldChar w:fldCharType="end" w:fldLock="0"/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Раздел №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3.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"label3"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Приемы управления квадрокоптером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для выполнения полетного задания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Раздел №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4.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"label4"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Вопросы и ответы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  <w:bookmarkStart w:name="label1" w:id="0"/>
      <w:bookmarkEnd w:id="0"/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Р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 xml:space="preserve">аздел 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1.</w:t>
      </w: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Подготовка к полету</w:t>
      </w:r>
    </w:p>
    <w:p>
      <w:pPr>
        <w:pStyle w:val="Normal.0"/>
        <w:jc w:val="both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 xml:space="preserve">Подготовка к полету квадрокоптера для съемки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>ортофотопланов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 xml:space="preserve">линейных объектов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>линии электропередач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>дороги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 xml:space="preserve">),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>сельскохозяйственных полей и др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 xml:space="preserve">.)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 xml:space="preserve">состоит из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 xml:space="preserve">3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>этапов</w:t>
      </w:r>
    </w:p>
    <w:p>
      <w:pPr>
        <w:pStyle w:val="Normal.0"/>
        <w:jc w:val="both"/>
      </w:pP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Этапы подготовки к полету </w:t>
      </w:r>
    </w:p>
    <w:p>
      <w:pPr>
        <w:pStyle w:val="Normal.0"/>
        <w:jc w:val="both"/>
      </w:pPr>
      <w:r>
        <w:rPr>
          <w:rFonts w:ascii="Helvetica" w:hAnsi="Helvetica"/>
          <w:sz w:val="24"/>
          <w:szCs w:val="24"/>
          <w:rtl w:val="0"/>
          <w:lang w:val="ru-RU"/>
        </w:rPr>
        <w:t>1.1.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Определение погодных условий для вылета и определение места запуска квадрокоптера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Helvetica" w:hAnsi="Helvetica"/>
          <w:sz w:val="24"/>
          <w:szCs w:val="24"/>
          <w:rtl w:val="0"/>
          <w:lang w:val="ru-RU"/>
        </w:rPr>
        <w:t>1.2.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Подготовка квадрокоптера к вылету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Helvetica" w:hAnsi="Helvetica"/>
          <w:sz w:val="24"/>
          <w:szCs w:val="24"/>
          <w:rtl w:val="0"/>
          <w:lang w:val="ru-RU"/>
        </w:rPr>
        <w:t>1.3.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Разработка плана фотографирования изображений для определенных объектов  съемки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определения параметров перекрытия снимков и количества пролетов над объектом</w:t>
      </w:r>
      <w:r>
        <w:rPr>
          <w:rFonts w:ascii="Helvetica" w:hAnsi="Helvetica"/>
          <w:sz w:val="24"/>
          <w:szCs w:val="24"/>
          <w:rtl w:val="0"/>
          <w:lang w:val="ru-RU"/>
        </w:rPr>
        <w:t>).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Каждый этап подготовки к вылету – будет описан ниже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Helvetica" w:hAnsi="Helvetica"/>
          <w:b w:val="1"/>
          <w:bCs w:val="1"/>
          <w:i w:val="1"/>
          <w:iCs w:val="1"/>
          <w:sz w:val="28"/>
          <w:szCs w:val="28"/>
          <w:rtl w:val="0"/>
          <w:lang w:val="ru-RU"/>
        </w:rPr>
        <w:t>1.1.</w:t>
      </w:r>
      <w:r>
        <w:rPr>
          <w:rFonts w:ascii="Helvetica" w:hAnsi="Helvetica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Определение погодных условий вылета и места запуска квадрокоптера</w:t>
      </w:r>
      <w:r>
        <w:rPr>
          <w:rFonts w:ascii="Helvetica" w:hAnsi="Helvetica"/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По техническому руководству к эксплуатации квадрокоптера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DJI Phantom 4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–  может эксплуатироваться в следующих погодных условиях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подходят для съемки на местности</w:t>
      </w:r>
      <w:r>
        <w:rPr>
          <w:rFonts w:ascii="Helvetica" w:hAnsi="Helvetica"/>
          <w:sz w:val="24"/>
          <w:szCs w:val="24"/>
          <w:rtl w:val="0"/>
          <w:lang w:val="ru-RU"/>
        </w:rPr>
        <w:t>)</w:t>
      </w:r>
    </w:p>
    <w:p>
      <w:pPr>
        <w:pStyle w:val="Normal.0"/>
        <w:jc w:val="both"/>
      </w:pPr>
      <w:r>
        <w:rPr>
          <w:rFonts w:ascii="Helvetica" w:hAnsi="Helvetica" w:hint="default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«Не эксплуатируйте летательный аппарат в неблагоприятных погодных условиях</w:t>
      </w:r>
      <w:r>
        <w:rPr>
          <w:rFonts w:ascii="Helvetica" w:hAnsi="Helvetica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 xml:space="preserve">то есть при скорости ветра выше </w:t>
      </w:r>
      <w:r>
        <w:rPr>
          <w:rFonts w:ascii="Helvetica" w:hAnsi="Helvetica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 xml:space="preserve">10 </w:t>
      </w:r>
      <w:r>
        <w:rPr>
          <w:rFonts w:ascii="Helvetica" w:hAnsi="Helvetica" w:hint="default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м</w:t>
      </w:r>
      <w:r>
        <w:rPr>
          <w:rFonts w:ascii="Helvetica" w:hAnsi="Helvetica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/</w:t>
      </w:r>
      <w:r>
        <w:rPr>
          <w:rFonts w:ascii="Helvetica" w:hAnsi="Helvetica" w:hint="default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с</w:t>
      </w:r>
      <w:r>
        <w:rPr>
          <w:rFonts w:ascii="Helvetica" w:hAnsi="Helvetica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в снег</w:t>
      </w:r>
      <w:r>
        <w:rPr>
          <w:rFonts w:ascii="Helvetica" w:hAnsi="Helvetica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дождь</w:t>
      </w:r>
      <w:r>
        <w:rPr>
          <w:rFonts w:ascii="Helvetica" w:hAnsi="Helvetica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туман»</w:t>
      </w:r>
    </w:p>
    <w:p>
      <w:pPr>
        <w:pStyle w:val="Normal.0"/>
        <w:jc w:val="both"/>
      </w:pP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ДОПОЛНИТЕЛЬНО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</w:pP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Условия полета на местности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Helvetica" w:hAnsi="Helvetica" w:hint="default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Полеты следует совершать только на открытых территориях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Высотные здания и крупные металлические конструкции могут повлиять на точность бортового компаса и системы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GPS.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</w:pP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Следует избегать препятствий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скоплений людей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высоковольтных линий электропередач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деревьев и водоемов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 </w:t>
      </w:r>
      <w:ins w:id="1" w:date="2017-11-06T01:44:04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Здесь совершенно непонятно</w:t>
        </w:r>
      </w:ins>
      <w:ins w:id="2" w:date="2017-11-06T01:44:04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, </w:t>
        </w:r>
      </w:ins>
      <w:ins w:id="3" w:date="2017-11-06T01:44:04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нельзя снимать препятствия</w:t>
        </w:r>
      </w:ins>
      <w:ins w:id="4" w:date="2017-11-06T01:44:04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? </w:t>
        </w:r>
      </w:ins>
      <w:ins w:id="5" w:date="2017-11-06T01:44:04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Или нельзя снимать ЛЭП</w:t>
        </w:r>
      </w:ins>
      <w:ins w:id="6" w:date="2017-11-06T01:44:04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? </w:t>
        </w:r>
      </w:ins>
      <w:ins w:id="7" w:date="2017-11-06T01:44:04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Деревья</w:t>
        </w:r>
      </w:ins>
      <w:ins w:id="8" w:date="2017-11-06T01:44:04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, </w:t>
        </w:r>
      </w:ins>
      <w:ins w:id="9" w:date="2017-11-06T01:44:04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водоемы</w:t>
        </w:r>
      </w:ins>
      <w:ins w:id="10" w:date="2017-11-06T01:44:04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? </w:t>
        </w:r>
      </w:ins>
      <w:ins w:id="11" w:date="2017-11-06T01:44:04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Прошу это конкретизировать</w:t>
        </w:r>
      </w:ins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</w:pP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Следует предельно снизить вероятность интерференции волн путем избегания участков с высоким уровнем электромагнетизма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в том числе базовых станций мобильной связи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радио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-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и телевышек</w:t>
      </w:r>
      <w:ins w:id="12" w:date="2017-11-06T01:45:10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. </w:t>
        </w:r>
      </w:ins>
      <w:ins w:id="13" w:date="2017-11-06T01:45:10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Опять же</w:t>
        </w:r>
      </w:ins>
      <w:ins w:id="14" w:date="2017-11-06T01:45:10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, </w:t>
        </w:r>
      </w:ins>
      <w:ins w:id="15" w:date="2017-11-06T01:45:10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что можно что нельзя</w:t>
        </w:r>
      </w:ins>
      <w:ins w:id="16" w:date="2017-11-06T01:45:10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? </w:t>
        </w:r>
      </w:ins>
      <w:ins w:id="17" w:date="2017-11-06T01:45:10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Что значит избегать участков</w:t>
        </w:r>
      </w:ins>
      <w:ins w:id="18" w:date="2017-11-06T01:45:10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? </w:t>
        </w:r>
      </w:ins>
      <w:ins w:id="19" w:date="2017-11-06T01:45:10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Может нужно ограничить минимальную высоту съемки</w:t>
        </w:r>
      </w:ins>
      <w:ins w:id="20" w:date="2017-11-06T01:45:10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? </w:t>
        </w:r>
      </w:ins>
      <w:ins w:id="21" w:date="2017-11-06T01:45:10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Откуда эта информация</w:t>
        </w:r>
      </w:ins>
      <w:ins w:id="22" w:date="2017-11-06T01:45:10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? </w:t>
        </w:r>
      </w:ins>
      <w:ins w:id="23" w:date="2017-11-06T01:45:10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Думаю это нужно обсудить</w:t>
        </w:r>
      </w:ins>
      <w:ins w:id="24" w:date="2017-11-06T01:45:10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.</w:t>
        </w:r>
      </w:ins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</w:pP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Эксплуатационные качества летательного аппарата и батареи подвержены влиянию факторов окружающей среды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таким как плотность и температура воздуха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Следует проявлять крайнюю осторожность при полете аппарата на высоте более 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6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км над уровнем моря или более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поскольку эксплуатационные качества батареи и летательного аппарата могут ухудшаться</w:t>
      </w: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Helvetica" w:hAnsi="Helvetica"/>
          <w:b w:val="1"/>
          <w:bCs w:val="1"/>
          <w:i w:val="1"/>
          <w:iCs w:val="1"/>
          <w:sz w:val="24"/>
          <w:szCs w:val="24"/>
          <w:rtl w:val="0"/>
          <w:lang w:val="ru-RU"/>
        </w:rPr>
      </w:pPr>
      <w:r>
        <w:rPr>
          <w:rFonts w:ascii="Helvetica" w:hAnsi="Helvetica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Phantom 4 </w:t>
      </w:r>
      <w:r>
        <w:rPr>
          <w:rFonts w:ascii="Helvetica" w:hAnsi="Helvetica" w:hint="default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нельзя эксплуатировать в полярных районах</w:t>
      </w:r>
      <w:ins w:id="25" w:date="2017-11-06T01:46:56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. </w:t>
        </w:r>
      </w:ins>
      <w:ins w:id="26" w:date="2017-11-06T01:46:56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Дождь</w:t>
        </w:r>
      </w:ins>
      <w:ins w:id="27" w:date="2017-11-06T01:46:56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? </w:t>
        </w:r>
      </w:ins>
      <w:ins w:id="28" w:date="2017-11-06T01:46:56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Снег</w:t>
        </w:r>
      </w:ins>
      <w:ins w:id="29" w:date="2017-11-06T01:46:56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? </w:t>
        </w:r>
      </w:ins>
      <w:ins w:id="30" w:date="2017-11-06T01:46:56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Минимальная температура</w:t>
        </w:r>
      </w:ins>
      <w:ins w:id="31" w:date="2017-11-06T01:46:56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 xml:space="preserve">? </w:t>
        </w:r>
      </w:ins>
      <w:ins w:id="32" w:date="2017-11-06T01:46:56Z" w:author="Kutsenko Anton">
        <w:r>
          <w:rPr>
            <w:rFonts w:ascii="Helvetica" w:hAnsi="Helvetica" w:hint="default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Потеря качеств батареи при минимальных температурах</w:t>
        </w:r>
      </w:ins>
      <w:ins w:id="33" w:date="2017-11-06T01:46:56Z" w:author="Kutsenko Anton">
        <w:r>
          <w:rPr>
            <w:rFonts w:ascii="Helvetica" w:hAnsi="Helvetic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ru-RU"/>
          </w:rPr>
          <w:t>?</w:t>
        </w:r>
      </w:ins>
    </w:p>
    <w:p>
      <w:pPr>
        <w:pStyle w:val="List Paragraph"/>
        <w:jc w:val="both"/>
      </w:pPr>
    </w:p>
    <w:p>
      <w:pPr>
        <w:pStyle w:val="List Paragraph"/>
        <w:jc w:val="both"/>
      </w:pP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См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дополнительные условия для погодных условий </w:t>
      </w:r>
    </w:p>
    <w:p>
      <w:pPr>
        <w:pStyle w:val="List Paragraph"/>
        <w:jc w:val="both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"http://www.dummies.com/consumer-electronics/drones/tips-for-flying-your-drone-in-sub-optimal-weather-conditions/"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http://www.dummies.com/consumer-electronics/drones/tips-for-flying-your-drone-in-sub-optimal-weather-conditions/</w:t>
      </w:r>
      <w:r>
        <w:rPr/>
        <w:fldChar w:fldCharType="end" w:fldLock="0"/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(</w:t>
      </w: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на английском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</w:p>
    <w:p>
      <w:pPr>
        <w:pStyle w:val="List Paragraph"/>
        <w:jc w:val="both"/>
      </w:pPr>
    </w:p>
    <w:p>
      <w:pPr>
        <w:pStyle w:val="List Paragraph"/>
        <w:jc w:val="both"/>
      </w:pP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Дополнительно комментарии к условиям полета</w:t>
      </w:r>
    </w:p>
    <w:p>
      <w:pPr>
        <w:pStyle w:val="List Paragraph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Максимальная скорость ветра для эксплуатации дрона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- 10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м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/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с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Она обусловлена тем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что максимальная скорость перемещения квадрокоптера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не в спортивном режиме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)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– составляет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15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м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/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с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(DJI Phantom 4),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то есть минимальная скорость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с которой может возвращаться квадрокоптер на точку старта – будет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5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км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/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ч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jc w:val="both"/>
      </w:pPr>
    </w:p>
    <w:p>
      <w:pPr>
        <w:pStyle w:val="List Paragraph"/>
        <w:jc w:val="both"/>
      </w:pP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Лучше избегать запуска квадрокоптера в оживленном месте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в большом скоплении людей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List Paragraph"/>
        <w:jc w:val="both"/>
      </w:pPr>
    </w:p>
    <w:p>
      <w:pPr>
        <w:pStyle w:val="List Paragraph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Идеальным условием запуска будет – ровная асфальтовая площадка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в отдалении от оживленного потока людей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сверху которой нет линий электропередач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List Paragraph"/>
        <w:jc w:val="both"/>
      </w:pPr>
    </w:p>
    <w:p>
      <w:pPr>
        <w:pStyle w:val="List Paragraph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Погодные условия перед подготовкой к вылету можно посмотреть на сервисе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-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"https://www.uavforecast.com/#/"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https://www.uavforecast.com/#/</w:t>
      </w:r>
      <w:r>
        <w:rPr/>
        <w:fldChar w:fldCharType="end" w:fldLock="0"/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В окне поиска можно задать город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для которого определяются погодные условия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ins w:id="34" w:date="2017-11-06T01:48:55Z" w:author="Kutsenko Anton">
        <w:r>
          <w:rPr>
            <w:rFonts w:ascii="Helvetica" w:hAnsi="Helvetica" w:hint="default"/>
            <w:sz w:val="24"/>
            <w:szCs w:val="24"/>
            <w:rtl w:val="0"/>
            <w:lang w:val="ru-RU"/>
          </w:rPr>
          <w:t>Может стоит найти ещё какой</w:t>
        </w:r>
      </w:ins>
      <w:ins w:id="35" w:date="2017-11-06T01:48:55Z" w:author="Kutsenko Anton">
        <w:r>
          <w:rPr>
            <w:rFonts w:ascii="Helvetica" w:hAnsi="Helvetica"/>
            <w:sz w:val="24"/>
            <w:szCs w:val="24"/>
            <w:rtl w:val="0"/>
            <w:lang w:val="ru-RU"/>
          </w:rPr>
          <w:t>-</w:t>
        </w:r>
      </w:ins>
      <w:ins w:id="36" w:date="2017-11-06T01:48:55Z" w:author="Kutsenko Anton">
        <w:r>
          <w:rPr>
            <w:rFonts w:ascii="Helvetica" w:hAnsi="Helvetica" w:hint="default"/>
            <w:sz w:val="24"/>
            <w:szCs w:val="24"/>
            <w:rtl w:val="0"/>
            <w:lang w:val="ru-RU"/>
          </w:rPr>
          <w:t>нибудь сервис</w:t>
        </w:r>
      </w:ins>
      <w:ins w:id="37" w:date="2017-11-06T01:48:55Z" w:author="Kutsenko Anton">
        <w:r>
          <w:rPr>
            <w:rFonts w:ascii="Helvetica" w:hAnsi="Helvetica"/>
            <w:sz w:val="24"/>
            <w:szCs w:val="24"/>
            <w:rtl w:val="0"/>
            <w:lang w:val="ru-RU"/>
          </w:rPr>
          <w:t xml:space="preserve">, </w:t>
        </w:r>
      </w:ins>
      <w:ins w:id="38" w:date="2017-11-06T01:48:55Z" w:author="Kutsenko Anton">
        <w:r>
          <w:rPr>
            <w:rFonts w:ascii="Helvetica" w:hAnsi="Helvetica" w:hint="default"/>
            <w:sz w:val="24"/>
            <w:szCs w:val="24"/>
            <w:rtl w:val="0"/>
            <w:lang w:val="ru-RU"/>
          </w:rPr>
          <w:t>данный сервис даёт только на один день вперёд информацию</w:t>
        </w:r>
      </w:ins>
      <w:ins w:id="39" w:date="2017-11-06T01:48:55Z" w:author="Kutsenko Anton">
        <w:r>
          <w:rPr>
            <w:rFonts w:ascii="Helvetica" w:hAnsi="Helvetica"/>
            <w:sz w:val="24"/>
            <w:szCs w:val="24"/>
            <w:rtl w:val="0"/>
            <w:lang w:val="ru-RU"/>
          </w:rPr>
          <w:t>.</w:t>
        </w:r>
      </w:ins>
    </w:p>
    <w:p>
      <w:pPr>
        <w:pStyle w:val="List Paragraph"/>
        <w:jc w:val="both"/>
      </w:pPr>
    </w:p>
    <w:p>
      <w:pPr>
        <w:pStyle w:val="List Paragraph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Иногда лучше потратить некоторое время для поиска нужного места для запуска квадрокоптера заранее в офисе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дома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),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с помощью инструмента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"https://ru.wikipedia.org/wiki/Google_Street_View"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Google Street View,</w:t>
      </w:r>
      <w:r>
        <w:rPr/>
        <w:fldChar w:fldCharType="end" w:fldLock="0"/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чем тратить время на поиски на месте съемки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List Paragraph"/>
        <w:jc w:val="both"/>
      </w:pPr>
    </w:p>
    <w:p>
      <w:pPr>
        <w:pStyle w:val="List Paragraph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В дождь – может повредиться электронная система управления квадрокоптером</w:t>
      </w:r>
      <w:r>
        <w:rPr>
          <w:rFonts w:ascii="Helvetica" w:hAnsi="Helvetica"/>
          <w:sz w:val="24"/>
          <w:szCs w:val="24"/>
          <w:rtl w:val="0"/>
          <w:lang w:val="ru-RU"/>
        </w:rPr>
        <w:t>!.</w:t>
      </w:r>
      <w:ins w:id="40" w:date="2017-11-06T01:49:25Z" w:author="Kutsenko Anton">
        <w:r>
          <w:rPr>
            <w:rFonts w:ascii="Helvetica" w:hAnsi="Helvetica" w:hint="default"/>
            <w:sz w:val="24"/>
            <w:szCs w:val="24"/>
            <w:rtl w:val="0"/>
            <w:lang w:val="ru-RU"/>
          </w:rPr>
          <w:t xml:space="preserve"> О дожде нужно указать сразу</w:t>
        </w:r>
      </w:ins>
      <w:ins w:id="41" w:date="2017-11-06T01:49:25Z" w:author="Kutsenko Anton">
        <w:r>
          <w:rPr>
            <w:rFonts w:ascii="Helvetica" w:hAnsi="Helvetica"/>
            <w:sz w:val="24"/>
            <w:szCs w:val="24"/>
            <w:rtl w:val="0"/>
            <w:lang w:val="ru-RU"/>
          </w:rPr>
          <w:t xml:space="preserve">, </w:t>
        </w:r>
      </w:ins>
      <w:ins w:id="42" w:date="2017-11-06T01:49:25Z" w:author="Kutsenko Anton">
        <w:r>
          <w:rPr>
            <w:rFonts w:ascii="Helvetica" w:hAnsi="Helvetica" w:hint="default"/>
            <w:sz w:val="24"/>
            <w:szCs w:val="24"/>
            <w:rtl w:val="0"/>
            <w:lang w:val="ru-RU"/>
          </w:rPr>
          <w:t>в дождь снимать нельзя</w:t>
        </w:r>
      </w:ins>
      <w:ins w:id="43" w:date="2017-11-06T01:49:25Z" w:author="Kutsenko Anton">
        <w:r>
          <w:rPr>
            <w:rFonts w:ascii="Helvetica" w:hAnsi="Helvetica"/>
            <w:sz w:val="24"/>
            <w:szCs w:val="24"/>
            <w:rtl w:val="0"/>
            <w:lang w:val="ru-RU"/>
          </w:rPr>
          <w:t>!</w:t>
        </w:r>
      </w:ins>
    </w:p>
    <w:p>
      <w:pPr>
        <w:pStyle w:val="Normal.0"/>
        <w:jc w:val="both"/>
      </w:pPr>
      <w:r>
        <w:rPr>
          <w:rFonts w:ascii="Helvetica" w:hAnsi="Helvetica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1.2 </w:t>
      </w:r>
      <w:r>
        <w:rPr>
          <w:rFonts w:ascii="Helvetica" w:hAnsi="Helvetica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Подготовка квадрокоптера к вылету</w:t>
      </w:r>
      <w:r>
        <w:rPr>
          <w:rFonts w:ascii="Helvetica" w:hAnsi="Helvetica"/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Подготовка квадрокоптера к вылету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состоит из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аппаратной подготовки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и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программной подготовке</w:t>
      </w:r>
    </w:p>
    <w:p>
      <w:pPr>
        <w:pStyle w:val="Normal.0"/>
        <w:jc w:val="both"/>
      </w:pPr>
      <w:r>
        <w:rPr>
          <w:rFonts w:ascii="Helvetica" w:hAnsi="Helvetica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1.2.1. </w:t>
      </w: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Аппаратная подготовка к вылету</w:t>
      </w:r>
    </w:p>
    <w:p>
      <w:pPr>
        <w:pStyle w:val="Normal.0"/>
        <w:spacing w:before="40" w:after="0" w:line="200" w:lineRule="atLeast"/>
        <w:ind w:left="40" w:firstLine="0"/>
        <w:jc w:val="both"/>
      </w:pP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Что следует проверить перед началом полета </w:t>
      </w:r>
    </w:p>
    <w:p>
      <w:pPr>
        <w:pStyle w:val="Normal.0"/>
        <w:spacing w:after="0" w:line="151" w:lineRule="atLeast"/>
        <w:jc w:val="both"/>
      </w:pP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Пульт дистанционного управления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батареи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Helvetica" w:hAnsi="Helvetica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 xml:space="preserve">Intelligent Flight)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к квадрокоптеру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в необходимом количестве для съемки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и мобильное устройство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Helvetica" w:hAnsi="Helvetica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планшет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) - </w:t>
      </w:r>
      <w:r>
        <w:rPr>
          <w:rFonts w:ascii="Helvetica" w:hAnsi="Helvetica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полностью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Helvetica" w:hAnsi="Helvetica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заряжены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Normal.0"/>
        <w:spacing w:after="0" w:line="151" w:lineRule="atLeast"/>
        <w:jc w:val="both"/>
      </w:pP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Карта </w:t>
      </w:r>
      <w:r>
        <w:rPr>
          <w:rFonts w:ascii="Helvetica" w:hAnsi="Helvetica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Micro SD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 есть в комплекте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вставлена в квадрокоптер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).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С карты удалены все данные о предыдущих полетах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с целью избежать переполнения карты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).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В комплекте есть запасная </w:t>
      </w:r>
      <w:r>
        <w:rPr>
          <w:rFonts w:ascii="Helvetica" w:hAnsi="Helvetica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Micro SD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 карта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pacing w:after="0" w:line="151" w:lineRule="atLeast"/>
        <w:jc w:val="both"/>
      </w:pP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Проверить необходимость обновления программного обеспечения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прошивки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для пульта и самого коптера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.. </w:t>
      </w:r>
    </w:p>
    <w:p>
      <w:pPr>
        <w:pStyle w:val="Normal.0"/>
        <w:spacing w:after="0" w:line="151" w:lineRule="atLeast"/>
        <w:jc w:val="both"/>
      </w:pP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Подвес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на котором находиться фотокамера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функционирует нормально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Normal.0"/>
        <w:spacing w:after="0" w:line="151" w:lineRule="atLeast"/>
        <w:jc w:val="both"/>
      </w:pP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Двигатели запускаются и функционируют нормально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Normal.0"/>
        <w:spacing w:after="0" w:line="151" w:lineRule="atLeast"/>
        <w:jc w:val="both"/>
      </w:pP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Приложение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DJI GO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установило соединение с летательным аппаратом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Датчики системы обнаружения препятствий должны быть чистыми</w:t>
      </w:r>
    </w:p>
    <w:p>
      <w:pPr>
        <w:pStyle w:val="Normal.0"/>
        <w:jc w:val="both"/>
      </w:pP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8.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 xml:space="preserve">Кабель соединения пульта дистанционного управления и мобильного устройства 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планшета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– есть в комплекте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!! (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иногда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если кабель отсутствует в комплекте – может не состояться съемка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т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к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не возможно будет подключить пульт к планшету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). 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ru-RU"/>
        </w:rPr>
        <w:t>ВНИМАТЕЛЬНО – проверяем его наличие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! </w:t>
      </w:r>
    </w:p>
    <w:p>
      <w:pPr>
        <w:pStyle w:val="Normal.0"/>
        <w:jc w:val="both"/>
      </w:pPr>
      <w:ins w:id="44" w:date="2017-11-06T01:51:04Z" w:author="Kutsenko Anton">
        <w:r>
          <w:rPr>
            <w:rFonts w:ascii="Helvetica" w:hAnsi="Helvetica"/>
            <w:color w:val="000000"/>
            <w:sz w:val="24"/>
            <w:szCs w:val="24"/>
            <w:u w:color="000000"/>
            <w:rtl w:val="0"/>
            <w:lang w:val="ru-RU"/>
          </w:rPr>
          <w:t xml:space="preserve">9. </w:t>
        </w:r>
      </w:ins>
      <w:ins w:id="45" w:date="2017-11-06T01:51:04Z" w:author="Kutsenko Anton">
        <w:r>
          <w:rPr>
            <w:rFonts w:ascii="Helvetica" w:hAnsi="Helvetica" w:hint="default"/>
            <w:color w:val="000000"/>
            <w:sz w:val="24"/>
            <w:szCs w:val="24"/>
            <w:u w:color="000000"/>
            <w:rtl w:val="0"/>
            <w:lang w:val="ru-RU"/>
          </w:rPr>
          <w:t>Наличие лопастей и одного комплекта запасных лопастей</w:t>
        </w:r>
      </w:ins>
      <w:ins w:id="46" w:date="2017-11-06T01:51:04Z" w:author="Kutsenko Anton">
        <w:r>
          <w:rPr>
            <w:rFonts w:ascii="Helvetica" w:hAnsi="Helvetica"/>
            <w:color w:val="000000"/>
            <w:sz w:val="24"/>
            <w:szCs w:val="24"/>
            <w:u w:color="000000"/>
            <w:rtl w:val="0"/>
            <w:lang w:val="ru-RU"/>
          </w:rPr>
          <w:t>.</w:t>
        </w:r>
      </w:ins>
    </w:p>
    <w:p>
      <w:pPr>
        <w:pStyle w:val="Normal.0"/>
        <w:jc w:val="both"/>
      </w:pPr>
      <w:r>
        <w:rPr>
          <w:rFonts w:ascii="Helvetica" w:hAnsi="Helvetica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1.2.2. </w:t>
      </w: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Программная  подготовка к вылету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Необходимо сформировать полетное задание в программах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DroneDeploy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либо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Pix4d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Дальше пойдет речь о подготовке полетного задания в программе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DroneDeploy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Подготовка полетного задания состоит из таких пунктов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708"/>
        <w:jc w:val="both"/>
      </w:pPr>
      <w:r>
        <w:rPr>
          <w:rFonts w:ascii="Helvetica" w:hAnsi="Helvetica"/>
          <w:i w:val="1"/>
          <w:iCs w:val="1"/>
          <w:sz w:val="24"/>
          <w:szCs w:val="24"/>
          <w:rtl w:val="0"/>
          <w:lang w:val="ru-RU"/>
        </w:rPr>
        <w:t xml:space="preserve">1.2.2.1 </w:t>
      </w:r>
      <w:r>
        <w:rPr>
          <w:rFonts w:ascii="Helvetica" w:hAnsi="Helvetica" w:hint="default"/>
          <w:i w:val="1"/>
          <w:iCs w:val="1"/>
          <w:sz w:val="24"/>
          <w:szCs w:val="24"/>
          <w:rtl w:val="0"/>
          <w:lang w:val="ru-RU"/>
        </w:rPr>
        <w:t>Определиться  с местоположением объекта съёмки</w:t>
      </w:r>
      <w:r>
        <w:rPr>
          <w:rFonts w:ascii="Helvetica" w:hAnsi="Helvetica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Для формирования объекта съемки используется как базовая карта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спутниковые снимки предоставляемые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Google Maps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708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Для того чтобы беспроблемно подкорректировать полетное задание в полевых условиях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на выезде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)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– необходимо скачать базовую карту в кэш планшета или смартфона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с которым придётся выезжать на местность</w:t>
      </w:r>
    </w:p>
    <w:p>
      <w:pPr>
        <w:pStyle w:val="Normal.0"/>
        <w:ind w:firstLine="708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Для этого в программе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Drone Deploy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есть ползунок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“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Make available offline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”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Его нужно перевести в крайнее правое положение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В процентах будет показываться информация о том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какой процент базовой карты загрузился в кэш планшета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Либо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как вариант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в левой колонке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где видны все полетные задания на том полетн</w:t>
      </w:r>
      <w:r>
        <w:rPr>
          <w:rFonts w:ascii="Helvetica" w:hAnsi="Helvetica" w:hint="default"/>
          <w:color w:val="ff0000"/>
          <w:sz w:val="24"/>
          <w:szCs w:val="24"/>
          <w:u w:color="ff0000"/>
          <w:rtl w:val="0"/>
          <w:lang w:val="ru-RU"/>
        </w:rPr>
        <w:t>о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м задании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где нужно загрузить базовую карту офлайн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нажать правой кнопкой мыши и выбрать из контекстного меню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“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Make available offline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”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Иногда во время съемки возникает ситуация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Когда объект съемки оказывается не в том месте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где вы планировали задание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Для формирования нового полетного задания нужно подключение к интернету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для скачивания базовой карты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спутниковой съемки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Google Map).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Как вариант либо придётся искать интернет</w:t>
      </w:r>
      <w:r>
        <w:rPr>
          <w:rFonts w:ascii="Helvetica" w:hAnsi="Helvetica"/>
          <w:sz w:val="24"/>
          <w:szCs w:val="24"/>
          <w:rtl w:val="0"/>
          <w:lang w:val="ru-RU"/>
        </w:rPr>
        <w:t>-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кафе с бесплатным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Wi-Fi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либо раздавать интернет со своего телефона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чтобы подгрузить базовую карта для сформирования полетного задания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На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"https://www.dronedeploy.com/app2/applications"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ru-RU"/>
        </w:rPr>
        <w:t>DroneDeploy App Market's</w:t>
      </w:r>
      <w:r>
        <w:rPr/>
        <w:fldChar w:fldCharType="end" w:fldLock="0"/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есть приложение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которое позволяет загрузить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если неустойчивый интернет  базовую карту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созданную пользователем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"https://www.dronedeploy.com/app-market/flight/ykutluxqzrbzdjnndayz.html"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ссылка</w:t>
      </w:r>
      <w:r>
        <w:rPr/>
        <w:fldChar w:fldCharType="end" w:fldLock="0"/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И еще одно приложение на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"https://www.dronedeploy.com/app2/applications"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ru-RU"/>
        </w:rPr>
        <w:t>DroneDeploy App Market's</w:t>
      </w:r>
      <w:r>
        <w:rPr/>
        <w:fldChar w:fldCharType="end" w:fldLock="0"/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если забыли скачать базовую карту и плохой интернет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можно обойти снимаемую территорию и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Drone Deploy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сам сформирует полетное задание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"https://www.dronedeploy.com/app-market/flight/punfoeniatzfdegoexwt.html"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ссылка</w:t>
      </w:r>
      <w:r>
        <w:rPr/>
        <w:fldChar w:fldCharType="end" w:fldLock="0"/>
      </w:r>
    </w:p>
    <w:p>
      <w:pPr>
        <w:pStyle w:val="Normal.0"/>
        <w:ind w:firstLine="708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Иногда во время выезда даже после того как вы скачали базовую карту в кэш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на местности вы увидите черный квадрат вместо базовой карты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Тогда можно уточнить задание по названиям улиц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которые находятся в кэш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часто бывает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что оси улиц скачиваются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а сами спутниковые съемки скачиваются только более мелкого масштаба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хотя для формирования полетного задания – нужны как раз спутниковые съемки более крупного масштаба</w:t>
      </w:r>
      <w:r>
        <w:rPr>
          <w:rFonts w:ascii="Helvetica" w:hAnsi="Helvetica"/>
          <w:sz w:val="24"/>
          <w:szCs w:val="24"/>
          <w:rtl w:val="0"/>
          <w:lang w:val="ru-RU"/>
        </w:rPr>
        <w:t>).</w:t>
      </w:r>
    </w:p>
    <w:p>
      <w:pPr>
        <w:pStyle w:val="Normal.0"/>
        <w:ind w:left="708" w:firstLine="0"/>
        <w:jc w:val="both"/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1.2.2.2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С размерами объекта съемки 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его площадь и границы</w:t>
      </w:r>
      <w:r>
        <w:rPr>
          <w:rFonts w:ascii="Helvetica" w:hAnsi="Helvetica"/>
          <w:sz w:val="24"/>
          <w:szCs w:val="24"/>
          <w:rtl w:val="0"/>
          <w:lang w:val="ru-RU"/>
        </w:rPr>
        <w:t>);</w:t>
      </w:r>
    </w:p>
    <w:p>
      <w:pPr>
        <w:pStyle w:val="Normal.0"/>
        <w:ind w:firstLine="708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При формировании задания – нужно учитывать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что границы снимаемой области должны быть немного больше чем объект съемки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Нужно придерживаться правила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 xml:space="preserve">что «зеленые линии»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 xml:space="preserve">для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 xml:space="preserve">Drone Deploy)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 xml:space="preserve">в полетном задании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линии полета квадрокоптера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 xml:space="preserve">)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должны начинаться за пределами объекта съемки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Это нужно для того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 xml:space="preserve">что при съёмке квадрокоптером фотографий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 xml:space="preserve">- 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качество снимка к краям хуже чем в центре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 xml:space="preserve">соответственно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 xml:space="preserve">-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чтобы получить качественные снимки границ объекта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необходимо задать первую линию облета дрона за пределами  объекта съемки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708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Если вы пользуетесь программой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DroneDeploy,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слева вверху будет видна снимаемая площадь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количество полетного времени и предполагаемое количество потраченных на съемку аккумуляторов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Площадь съемки округляется до целого числа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в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гектарах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left="708" w:firstLine="0"/>
        <w:jc w:val="both"/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1.2.2.3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С типом объекта съемки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многоэтажная застройка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сельскохозяйственные поля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обычная съемка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линейные объекты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линии электропередач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дороги</w:t>
      </w:r>
      <w:r>
        <w:rPr>
          <w:rFonts w:ascii="Helvetica" w:hAnsi="Helvetica"/>
          <w:sz w:val="24"/>
          <w:szCs w:val="24"/>
          <w:rtl w:val="0"/>
          <w:lang w:val="ru-RU"/>
        </w:rPr>
        <w:t>));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Для определения параметров съемки для </w:t>
      </w: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разных типов объектов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см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раздел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1.3 </w:t>
      </w: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Разработка плана фотографирования изображений для определенных объектов съемки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На этом этапе – определяются параметры перекрытия снимков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бокового и фронтального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)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и количество пролетов над одним местом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Helvetica" w:hAnsi="Helvetica"/>
          <w:b w:val="1"/>
          <w:bCs w:val="1"/>
          <w:i w:val="1"/>
          <w:iCs w:val="1"/>
          <w:sz w:val="28"/>
          <w:szCs w:val="28"/>
          <w:rtl w:val="0"/>
          <w:lang w:val="ru-RU"/>
        </w:rPr>
        <w:t>1.3.</w:t>
      </w:r>
      <w:r>
        <w:rPr>
          <w:rFonts w:ascii="Helvetica" w:hAnsi="Helvetica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Разработка плана фотографирования изображений для определенных объектов  съемки</w:t>
      </w:r>
      <w:r>
        <w:rPr>
          <w:rFonts w:ascii="Helvetica" w:hAnsi="Helvetica"/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перевод статьи </w:t>
      </w: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"https://support.pix4d.com/hc/en-us/articles/202557459-Step-1-Before-Starting-a-Project-1-Designing-the-Image-Acquisition-Plan-a-Selecting-the-Image-Acquisition-Plan-Type#gsc.tab=0"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  <w:lang w:val="ru-RU"/>
        </w:rPr>
        <w:t>https://support.pix4d.com/hc/en-us/articles/202557459-Step-1-Before-Starting-a-Project-1-Designing-the-Image-Acquisition-Plan-a-Selecting-the-Image-Acquisition-Plan-Type#gsc.tab=0</w:t>
      </w:r>
      <w:r>
        <w:rPr/>
        <w:fldChar w:fldCharType="end" w:fldLock="0"/>
      </w:r>
      <w:r>
        <w:rPr>
          <w:rtl w:val="0"/>
          <w:lang w:val="ru-RU"/>
        </w:rPr>
        <w:t>)</w:t>
      </w:r>
    </w:p>
    <w:p>
      <w:pPr>
        <w:pStyle w:val="Normal.0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Pix4Dmapper - 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это программное обеспечение для обработки изображений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которое основано на автоматическом поиске тысяч общих точек между изображениями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Каждая характерная точка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найденная в изображении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называется  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ключевой точкой </w:t>
      </w: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(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keypoints)</w:t>
      </w: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.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Когда 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найдено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2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  одинаковых 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ключевых точки </w:t>
      </w: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(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keypoints)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на двух разных изображениях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они  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называются совпавшими ключевыми точками </w:t>
      </w: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(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matched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keypoints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.)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Каждая группа корректно  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совпадающих ключевых точек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(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matched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keypoints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генерирует одну трехмерную точку 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(3D point).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При высоком перекрытии между двумя изображениями общая площадь фотографирования больше и больше 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ключевых точек </w:t>
      </w: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(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keypoints)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совпадают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 Чем больше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ключевых точек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тем точнее 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3D-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точки могут быть посчитаны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 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Поэтому основным правилом является поддержание высокого перекрытия между изображениями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Поскольку план фотографирования изображений оказывает большое влияние на качество результатов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важно тщательно его разработать</w:t>
      </w:r>
      <w:r>
        <w:rPr>
          <w:rFonts w:ascii="Helvetica" w:hAnsi="Helvetica"/>
          <w:color w:val="555555"/>
          <w:sz w:val="24"/>
          <w:szCs w:val="24"/>
          <w:u w:color="555555"/>
          <w:shd w:val="clear" w:color="auto" w:fill="ffffff"/>
          <w:rtl w:val="0"/>
          <w:lang w:val="ru-RU"/>
        </w:rPr>
        <w:t>.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b w:val="1"/>
          <w:bCs w:val="1"/>
          <w:color w:val="555555"/>
          <w:sz w:val="26"/>
          <w:szCs w:val="26"/>
          <w:u w:color="555555"/>
          <w:rtl w:val="0"/>
          <w:lang w:val="ru-RU"/>
        </w:rPr>
        <w:t>Идеальный план фотографирования изображений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Идеальный план фотографирования изображений зависит от типа рельефа местности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объекта</w:t>
      </w:r>
      <w:r>
        <w:rPr>
          <w:rFonts w:ascii="Helvetica" w:hAnsi="Helvetica"/>
          <w:color w:val="555555"/>
          <w:u w:color="555555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1)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Общий случай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для проектов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которые не включают 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леса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снег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озера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сельскохозяйственные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 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поля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 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или другие ландшафты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которые трудно снимать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2)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Лесная и густая растительность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для проекта с участками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покрытыми лесом или густой растительностью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3)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Плоская местность с сельскохозяйственными полями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для ровной местности с однородным видимым контентом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например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с сельскохозяйственными полями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4)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Съем  здания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для трехмерного моделирования зданий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5)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Особые случаи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для снежных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песчаных и водных поверхностей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океаны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озера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реки и т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.)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6)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Съемка коридоров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для проектов с линейной зоной интереса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дороги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реки и т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.).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7)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Несколько проходов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для проектов с изображениями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сделанных с использованием нескольких проходов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8)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Съемка города </w:t>
      </w: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видимые фасады</w:t>
      </w: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)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для трехмерного моделирования городских районов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9)3D-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съемка интерьера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для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3D-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моделирования интерьера зданий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10)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Смешанная съемка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для комбинированных наборов данных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внутренняя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c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ъемка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внешняя съемка 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или воздушная съемка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наземная съемка 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или съемка с надира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наклонная съемка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).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11)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Съемка больших вертикальных объектов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для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3D-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моделирования объектов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таких как высоковольтные столбы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ветро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-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электростанции и т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12)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Съемка туннеля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для трехмерного моделирования туннеля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tbl>
      <w:tblPr>
        <w:tblW w:w="95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25"/>
      </w:tblGrid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9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 w:line="240" w:lineRule="auto"/>
              <w:jc w:val="both"/>
            </w:pPr>
            <w:r>
              <w:rPr>
                <w:rFonts w:ascii="Helvetica" w:hAnsi="Helvetica" w:hint="default"/>
                <w:b w:val="1"/>
                <w:bCs w:val="1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>Важно</w:t>
            </w:r>
            <w:r>
              <w:rPr>
                <w:rFonts w:ascii="Helvetica" w:hAnsi="Helvetica"/>
                <w:b w:val="1"/>
                <w:bCs w:val="1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>:</w:t>
            </w:r>
            <w:r>
              <w:rPr>
                <w:rFonts w:ascii="Helvetica" w:hAnsi="Helvetica" w:hint="default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>  ниже описаны рекомендуемые пути получения изображений и перекрытия для разных случаев</w:t>
            </w:r>
            <w:r>
              <w:rPr>
                <w:rFonts w:ascii="Helvetica" w:hAnsi="Helvetica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>несмотря на то</w:t>
            </w:r>
            <w:r>
              <w:rPr>
                <w:rFonts w:ascii="Helvetica" w:hAnsi="Helvetica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>что они могут сработать с более низким перекрытием</w:t>
            </w:r>
            <w:r>
              <w:rPr>
                <w:rFonts w:ascii="Helvetica" w:hAnsi="Helvetica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>чем предлагаемые</w:t>
            </w:r>
            <w:r>
              <w:rPr>
                <w:rFonts w:ascii="Helvetica" w:hAnsi="Helvetica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>чтобы получить наилучшие возможные результаты</w:t>
            </w:r>
            <w:r>
              <w:rPr>
                <w:rFonts w:ascii="Helvetica" w:hAnsi="Helvetica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>рекомендуется использовать рекомендуемые перекрытия</w:t>
            </w:r>
            <w:r>
              <w:rPr>
                <w:rFonts w:ascii="Helvetica" w:hAnsi="Helvetica"/>
                <w:b w:val="0"/>
                <w:bCs w:val="0"/>
                <w:color w:val="555555"/>
                <w:sz w:val="20"/>
                <w:szCs w:val="20"/>
                <w:u w:color="555555"/>
                <w:shd w:val="clear" w:color="auto" w:fill="feffef"/>
                <w:rtl w:val="0"/>
                <w:lang w:val="ru-RU"/>
              </w:rPr>
              <w:t>!</w:t>
            </w:r>
          </w:p>
        </w:tc>
      </w:tr>
    </w:tbl>
    <w:p>
      <w:pPr>
        <w:pStyle w:val="Normal.0"/>
        <w:widowControl w:val="0"/>
        <w:numPr>
          <w:ilvl w:val="0"/>
          <w:numId w:val="5"/>
        </w:numPr>
        <w:shd w:val="clear" w:color="auto" w:fill="ffffff"/>
        <w:spacing w:before="100" w:after="100" w:line="240" w:lineRule="auto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1)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Общий случай 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Рекомендуемое перекрытие для большинства случаев составляет не менее 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75%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фронтального перекрытия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относительно направления полета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по меньшей мере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,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60%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бокового перекрытия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между линиями пролета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).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 Рекомендуется делать снимки с регулярным рисунком сетки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рисунок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1).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 Фотокамера должна находиться на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постоянной высоте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над рельефом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/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объектом для обеспечения желаемого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GSD (Ground Sampling Distance) 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разрешения см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/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пиксель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).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120014</wp:posOffset>
            </wp:positionH>
            <wp:positionV relativeFrom="line">
              <wp:posOffset>427355</wp:posOffset>
            </wp:positionV>
            <wp:extent cx="5435600" cy="3581400"/>
            <wp:effectExtent l="0" t="0" r="0" b="0"/>
            <wp:wrapTopAndBottom distT="0" distB="0"/>
            <wp:docPr id="1073741826" name="officeArt object" descr="flight_plan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light_plan_2.png" descr="flight_plan_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58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 w:hint="default"/>
          <w:i w:val="1"/>
          <w:iCs w:val="1"/>
          <w:color w:val="555555"/>
          <w:sz w:val="17"/>
          <w:szCs w:val="17"/>
          <w:u w:color="555555"/>
          <w:rtl w:val="0"/>
          <w:lang w:val="ru-RU"/>
        </w:rPr>
        <w:t xml:space="preserve">Рисунок </w:t>
      </w:r>
      <w:r>
        <w:rPr>
          <w:rFonts w:ascii="Helvetica" w:hAnsi="Helvetica"/>
          <w:i w:val="1"/>
          <w:iCs w:val="1"/>
          <w:color w:val="555555"/>
          <w:sz w:val="17"/>
          <w:szCs w:val="17"/>
          <w:u w:color="555555"/>
          <w:rtl w:val="0"/>
          <w:lang w:val="ru-RU"/>
        </w:rPr>
        <w:t xml:space="preserve">1. </w:t>
      </w:r>
      <w:r>
        <w:rPr>
          <w:rFonts w:ascii="Helvetica" w:hAnsi="Helvetica" w:hint="default"/>
          <w:i w:val="1"/>
          <w:iCs w:val="1"/>
          <w:color w:val="555555"/>
          <w:sz w:val="17"/>
          <w:szCs w:val="17"/>
          <w:u w:color="555555"/>
          <w:rtl w:val="0"/>
          <w:lang w:val="ru-RU"/>
        </w:rPr>
        <w:t xml:space="preserve">Идеальный план получения изображения </w:t>
      </w:r>
      <w:r>
        <w:rPr>
          <w:rFonts w:ascii="Helvetica" w:hAnsi="Helvetica"/>
          <w:i w:val="1"/>
          <w:iCs w:val="1"/>
          <w:color w:val="555555"/>
          <w:sz w:val="17"/>
          <w:szCs w:val="17"/>
          <w:u w:color="555555"/>
          <w:rtl w:val="0"/>
          <w:lang w:val="ru-RU"/>
        </w:rPr>
        <w:t xml:space="preserve">- </w:t>
      </w:r>
      <w:r>
        <w:rPr>
          <w:rFonts w:ascii="Helvetica" w:hAnsi="Helvetica" w:hint="default"/>
          <w:i w:val="1"/>
          <w:iCs w:val="1"/>
          <w:color w:val="555555"/>
          <w:sz w:val="17"/>
          <w:szCs w:val="17"/>
          <w:u w:color="555555"/>
          <w:rtl w:val="0"/>
          <w:lang w:val="ru-RU"/>
        </w:rPr>
        <w:t>общий случай</w:t>
      </w:r>
      <w:r>
        <w:rPr>
          <w:rFonts w:ascii="Helvetica" w:hAnsi="Helvetica"/>
          <w:i w:val="1"/>
          <w:iCs w:val="1"/>
          <w:color w:val="555555"/>
          <w:sz w:val="17"/>
          <w:szCs w:val="17"/>
          <w:u w:color="555555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2)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Лесная и плотная растительность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Деревья и плотная растительность часто имеют совершенно различное отображение между перекрывающимися изображениями из</w:t>
      </w:r>
      <w:r>
        <w:rPr>
          <w:rFonts w:ascii="Helvetica" w:hAnsi="Helvetica"/>
          <w:color w:val="555555"/>
          <w:u w:color="555555"/>
          <w:rtl w:val="0"/>
          <w:lang w:val="ru-RU"/>
        </w:rPr>
        <w:t>-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за их сложной геометрии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тысячи ветвей и листьев</w:t>
      </w:r>
      <w:r>
        <w:rPr>
          <w:rFonts w:ascii="Helvetica" w:hAnsi="Helvetica"/>
          <w:color w:val="555555"/>
          <w:u w:color="555555"/>
          <w:rtl w:val="0"/>
          <w:lang w:val="ru-RU"/>
        </w:rPr>
        <w:t>).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 Поэтому трудно извлечь общие характерные точки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ключевые точки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между изображениями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Для достижения хороших результатов рекомендуется использовать план получения изображений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как описано в разделе «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u w:color="555555"/>
          <w:rtl w:val="0"/>
          <w:lang w:val="ru-RU"/>
        </w:rPr>
        <w:t>Общий случай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»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применяя следующие изменения</w:t>
      </w:r>
      <w:r>
        <w:rPr>
          <w:rFonts w:ascii="Helvetica" w:hAnsi="Helvetica"/>
          <w:color w:val="555555"/>
          <w:u w:color="555555"/>
          <w:rtl w:val="0"/>
          <w:lang w:val="ru-RU"/>
        </w:rPr>
        <w:t>: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Увеличьте перекрытие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между изображениями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по крайней мере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до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85%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фронтального перекрытия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 и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не менее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70%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бокового перекрытия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Увеличьте высоту полета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На большей высоте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-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меньше искажений перспективы 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Style w:val="Ссылка"/>
          <w:rFonts w:ascii="Helvetica" w:cs="Helvetica" w:hAnsi="Helvetica" w:eastAsia="Helvetica"/>
          <w:color w:val="0000ff"/>
          <w:sz w:val="24"/>
          <w:szCs w:val="24"/>
          <w:u w:val="single" w:color="0000ff"/>
        </w:rPr>
        <w:fldChar w:fldCharType="begin" w:fldLock="0"/>
      </w:r>
      <w:r>
        <w:rPr>
          <w:rStyle w:val="Ссылка"/>
          <w:rFonts w:ascii="Helvetica" w:cs="Helvetica" w:hAnsi="Helvetica" w:eastAsia="Helvetica"/>
          <w:color w:val="0000ff"/>
          <w:sz w:val="24"/>
          <w:szCs w:val="24"/>
          <w:u w:val="single" w:color="0000ff"/>
        </w:rPr>
        <w:instrText xml:space="preserve"> HYPERLINK "https://ru.wikipedia.org/wiki/%25D0%259F%25D0%25B5%25D1%2580%25D1%2581%25D0%25BF%25D0%25B5%25D0%25BA%25D1%2582%25D0%25B8%25D0%25B2%25D0%25B0"</w:instrText>
      </w:r>
      <w:r>
        <w:rPr>
          <w:rStyle w:val="Ссылка"/>
          <w:rFonts w:ascii="Helvetica" w:cs="Helvetica" w:hAnsi="Helvetica" w:eastAsia="Helvetica"/>
          <w:color w:val="0000ff"/>
          <w:sz w:val="24"/>
          <w:szCs w:val="24"/>
          <w:u w:val="single" w:color="0000ff"/>
        </w:rPr>
        <w:fldChar w:fldCharType="separate" w:fldLock="0"/>
      </w:r>
      <w:commentRangeStart w:id="47"/>
      <w:r>
        <w:rPr>
          <w:rStyle w:val="Ссылка"/>
          <w:rFonts w:ascii="Helvetica" w:hAnsi="Helvetica" w:hint="default"/>
          <w:color w:val="0000ff"/>
          <w:sz w:val="24"/>
          <w:szCs w:val="24"/>
          <w:u w:val="single" w:color="0000ff"/>
          <w:rtl w:val="0"/>
          <w:lang w:val="ru-RU"/>
        </w:rPr>
        <w:t>ссылка</w:t>
      </w:r>
      <w:commentRangeEnd w:id="47"/>
      <w:r>
        <w:commentReference w:id="47"/>
      </w:r>
      <w:r>
        <w:rPr>
          <w:rFonts w:ascii="Helvetica" w:cs="Helvetica" w:hAnsi="Helvetica" w:eastAsia="Helvetica"/>
          <w:color w:val="555555"/>
          <w:sz w:val="24"/>
          <w:szCs w:val="24"/>
        </w:rPr>
        <w:fldChar w:fldCharType="end" w:fldLock="0"/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) 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следовательно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это создает меньше проблем с внешним видом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),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а плотная растительность имеет лучший визуальный вид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Другими словами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легче обнаружить визуальное сходство между перекрывающимися изображениями в таких областях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Высота полета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 в сочетании с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разрешением изображения в пикселях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 и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фокусным расстоянием фотоаппарата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 определяют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GSD (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Ground Sampling Distance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)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Лучшие результаты получаются при использовании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GSD (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>Ground Sampling Distance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выше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10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см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пиксель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(9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либо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8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либо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7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см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/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пиксель и т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д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)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>3)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>Плоская местность с сельскохозяйственными полями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В тех случаях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когда местность плоская с одинаковым видимым контентом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таким как поля сельского хозяйства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трудно извлечь общие характерные точки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ключевые точки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между изображениями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Для достижения хороших результатов рекомендуется использовать план фотографирования изображений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как описано в разделе «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u w:color="555555"/>
          <w:rtl w:val="0"/>
          <w:lang w:val="ru-RU"/>
        </w:rPr>
        <w:t>Общие случаи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»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применяя следующие изменения</w:t>
      </w:r>
      <w:r>
        <w:rPr>
          <w:rFonts w:ascii="Helvetica" w:hAnsi="Helvetica"/>
          <w:color w:val="555555"/>
          <w:u w:color="555555"/>
          <w:rtl w:val="0"/>
          <w:lang w:val="ru-RU"/>
        </w:rPr>
        <w:t>: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Увеличьте перекрытие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 между изображениями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по крайней мере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до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85%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фронтального перекрытия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 и не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менее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70%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бокового перекрытия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Летите выше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В большинстве случаев полет выше улучшает результаты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Имейте  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точную  привязку изображения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контрольные точки на земле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 используйте шаблон для 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сельского хозяйства 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(Pix4d) </w:t>
      </w:r>
      <w:r>
        <w:rPr>
          <w:rStyle w:val="Ссылка"/>
          <w:rFonts w:ascii="Helvetica" w:cs="Helvetica" w:hAnsi="Helvetica" w:eastAsia="Helvetica"/>
          <w:color w:val="0000ff"/>
          <w:sz w:val="24"/>
          <w:szCs w:val="24"/>
          <w:u w:val="single" w:color="0000ff"/>
        </w:rPr>
        <w:fldChar w:fldCharType="begin" w:fldLock="0"/>
      </w:r>
      <w:r>
        <w:rPr>
          <w:rStyle w:val="Ссылка"/>
          <w:rFonts w:ascii="Helvetica" w:cs="Helvetica" w:hAnsi="Helvetica" w:eastAsia="Helvetica"/>
          <w:color w:val="0000ff"/>
          <w:sz w:val="24"/>
          <w:szCs w:val="24"/>
          <w:u w:val="single" w:color="0000ff"/>
        </w:rPr>
        <w:instrText xml:space="preserve"> HYPERLINK "https://support.pix4d.com/hc/en-us/articles/205319155#label5&amp;gsc.tab=0"</w:instrText>
      </w:r>
      <w:r>
        <w:rPr>
          <w:rStyle w:val="Ссылка"/>
          <w:rFonts w:ascii="Helvetica" w:cs="Helvetica" w:hAnsi="Helvetica" w:eastAsia="Helvetica"/>
          <w:color w:val="0000ff"/>
          <w:sz w:val="24"/>
          <w:szCs w:val="24"/>
          <w:u w:val="single" w:color="0000ff"/>
        </w:rPr>
        <w:fldChar w:fldCharType="separate" w:fldLock="0"/>
      </w:r>
      <w:r>
        <w:rPr>
          <w:rStyle w:val="Ссылка"/>
          <w:rFonts w:ascii="Helvetica" w:hAnsi="Helvetica" w:hint="default"/>
          <w:color w:val="0000ff"/>
          <w:sz w:val="24"/>
          <w:szCs w:val="24"/>
          <w:u w:val="single" w:color="0000ff"/>
          <w:rtl w:val="0"/>
          <w:lang w:val="ru-RU"/>
        </w:rPr>
        <w:t>ссылка</w:t>
      </w:r>
      <w:r>
        <w:rPr>
          <w:rFonts w:ascii="Helvetica" w:cs="Helvetica" w:hAnsi="Helvetica" w:eastAsia="Helvetica"/>
          <w:color w:val="555555"/>
          <w:sz w:val="24"/>
          <w:szCs w:val="24"/>
        </w:rPr>
        <w:fldChar w:fldCharType="end" w:fldLock="0"/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/>
          <w:color w:val="555555"/>
          <w:u w:color="555555"/>
          <w:rtl w:val="0"/>
          <w:lang w:val="ru-RU"/>
        </w:rPr>
        <w:t>4)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>Съемка зданий</w:t>
      </w:r>
    </w:p>
    <w:p>
      <w:pPr>
        <w:pStyle w:val="Normal (Web)"/>
        <w:shd w:val="clear" w:color="auto" w:fill="ffffff"/>
        <w:jc w:val="both"/>
      </w:pPr>
      <w:r>
        <w:rPr>
          <w:rFonts w:ascii="Helvetica" w:cs="Helvetica" w:hAnsi="Helvetica" w:eastAsia="Helvetica"/>
          <w:color w:val="555555"/>
          <w:u w:color="555555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25400</wp:posOffset>
            </wp:positionH>
            <wp:positionV relativeFrom="line">
              <wp:posOffset>561340</wp:posOffset>
            </wp:positionV>
            <wp:extent cx="5676900" cy="3448685"/>
            <wp:effectExtent l="0" t="0" r="0" b="0"/>
            <wp:wrapTopAndBottom distT="0" distB="0"/>
            <wp:docPr id="1073741827" name="officeArt object" descr="building_reconstruc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uilding_reconstruction.png" descr="building_reconstructio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48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Для съемки </w:t>
      </w:r>
      <w:r>
        <w:rPr>
          <w:rFonts w:ascii="Helvetica" w:hAnsi="Helvetica"/>
          <w:color w:val="555555"/>
          <w:u w:color="555555"/>
          <w:rtl w:val="0"/>
          <w:lang w:val="ru-RU"/>
        </w:rPr>
        <w:t>3D-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зданий требуется определенный план фотографирования изображений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рисунок </w:t>
      </w:r>
      <w:r>
        <w:rPr>
          <w:rFonts w:ascii="Helvetica" w:hAnsi="Helvetica"/>
          <w:color w:val="555555"/>
          <w:u w:color="555555"/>
          <w:rtl w:val="0"/>
          <w:lang w:val="ru-RU"/>
        </w:rPr>
        <w:t>2):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Рисунок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2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Летайте вокруг здания в первый раз с углом обзора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45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Летайте второй и третий раз вокруг здания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увеличивая высоту полета и уменьшая угол наклона камеры с каждым полетом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</w:p>
    <w:p>
      <w:pPr>
        <w:pStyle w:val="Normal.0"/>
        <w:shd w:val="clear" w:color="auto" w:fill="feffef"/>
        <w:spacing w:after="0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Чтоб получить информацию об угле наклона фотокамеры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можно почитать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раздел 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4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 вопрос №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1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"label9"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«</w:t>
      </w:r>
      <w:r>
        <w:rPr>
          <w:rStyle w:val="Ссылка"/>
          <w:rFonts w:ascii="Helvetica" w:hAnsi="Helvetica"/>
          <w:i w:val="1"/>
          <w:iCs w:val="1"/>
          <w:sz w:val="24"/>
          <w:szCs w:val="24"/>
          <w:rtl w:val="0"/>
          <w:lang w:val="ru-RU"/>
        </w:rPr>
        <w:t>1)</w:t>
      </w:r>
      <w:r>
        <w:rPr>
          <w:rStyle w:val="Ссылка"/>
          <w:rFonts w:ascii="Helvetica" w:hAnsi="Helvetica" w:hint="default"/>
          <w:i w:val="1"/>
          <w:iCs w:val="1"/>
          <w:sz w:val="24"/>
          <w:szCs w:val="24"/>
          <w:rtl w:val="0"/>
          <w:lang w:val="ru-RU"/>
        </w:rPr>
        <w:t>Что такое угол съемки</w:t>
      </w:r>
      <w:r>
        <w:rPr>
          <w:rStyle w:val="Ссылка"/>
          <w:rFonts w:ascii="Helvetica" w:hAnsi="Helvetica"/>
          <w:i w:val="1"/>
          <w:iCs w:val="1"/>
          <w:sz w:val="24"/>
          <w:szCs w:val="24"/>
          <w:rtl w:val="0"/>
          <w:lang w:val="ru-RU"/>
        </w:rPr>
        <w:t>?</w:t>
      </w:r>
      <w:r>
        <w:rPr>
          <w:rStyle w:val="Ссылка"/>
          <w:rFonts w:ascii="Helvetica" w:hAnsi="Helvetica" w:hint="default"/>
          <w:i w:val="1"/>
          <w:iCs w:val="1"/>
          <w:sz w:val="24"/>
          <w:szCs w:val="24"/>
          <w:rtl w:val="0"/>
          <w:lang w:val="ru-RU"/>
        </w:rPr>
        <w:t>»</w:t>
      </w:r>
      <w:r>
        <w:rPr/>
        <w:fldChar w:fldCharType="end" w:fldLock="0"/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13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Рекомендуется делать одно изображение каждые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5-10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градусов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чтобы обеспечить достаточное перекрытие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в зависимости от размера объекта и расстояния до него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Для более коротких расстояний полета от объекта и более крупных объектов требуются изображения с меньшими интервалами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spacing w:after="0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Заметка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: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</w:p>
    <w:p>
      <w:pPr>
        <w:pStyle w:val="Normal.0"/>
        <w:numPr>
          <w:ilvl w:val="0"/>
          <w:numId w:val="15"/>
        </w:numPr>
        <w:shd w:val="clear" w:color="auto" w:fill="feffe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Высота полета не должна увеличиваться более чем в два раза между полетами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так как разные высоты приводят к разному  разрешению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en-US"/>
        </w:rPr>
        <w:t xml:space="preserve">GSD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(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пикселей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/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см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).</w:t>
      </w:r>
    </w:p>
    <w:p>
      <w:pPr>
        <w:pStyle w:val="Normal.0"/>
        <w:numPr>
          <w:ilvl w:val="0"/>
          <w:numId w:val="15"/>
        </w:numPr>
        <w:shd w:val="clear" w:color="auto" w:fill="feffef"/>
        <w:bidi w:val="0"/>
        <w:spacing w:before="100" w:after="0" w:line="240" w:lineRule="auto"/>
        <w:ind w:right="0"/>
        <w:jc w:val="both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Pix4Dmapper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генерирует облако точек высокого качества для наклонных изображений зданий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Однако не создается ортофотоплана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когда выбранный шаблон представляет собой 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3D-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модели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spacing w:before="100" w:after="0" w:line="240" w:lineRule="auto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Важно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: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  По умолчанию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Pix4Dmapper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генерирует ортофотопланы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которые параллельны плоскости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(X, Y).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Поэтому для создания мозаики фасадов необходимо использовать инструмент </w:t>
      </w: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Orthoplane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5)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Особые случаи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В этом разделе представлены некоторые подсказки для ландшафта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которые трудно сопоставить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например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местности со снегом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песком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озерами и т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tbl>
      <w:tblPr>
        <w:tblW w:w="94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76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47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 w:line="240" w:lineRule="auto"/>
              <w:jc w:val="both"/>
            </w:pP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Снег и песок</w:t>
            </w:r>
          </w:p>
        </w:tc>
      </w:tr>
      <w:tr>
        <w:tblPrEx>
          <w:shd w:val="clear" w:color="auto" w:fill="ced7e7"/>
        </w:tblPrEx>
        <w:trPr>
          <w:trHeight w:val="1895" w:hRule="atLeast"/>
        </w:trPr>
        <w:tc>
          <w:tcPr>
            <w:tcW w:type="dxa" w:w="947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both"/>
            </w:pP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Снег и песок имеют мало визуального контента из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-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за больших однородных областей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 Следовательно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: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 </w:t>
            </w:r>
          </w:p>
          <w:p>
            <w:pPr>
              <w:pStyle w:val="Normal.0"/>
              <w:numPr>
                <w:ilvl w:val="0"/>
                <w:numId w:val="16"/>
              </w:numPr>
              <w:bidi w:val="0"/>
              <w:spacing w:before="100" w:after="100" w:line="240" w:lineRule="auto"/>
              <w:ind w:right="0"/>
              <w:jc w:val="both"/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</w:pP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Используйте  </w:t>
            </w: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высокое перекрытие</w:t>
            </w:r>
            <w:r>
              <w:rPr>
                <w:rFonts w:ascii="Helvetica" w:hAnsi="Helvetica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: </w:t>
            </w: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не менее </w:t>
            </w:r>
            <w:r>
              <w:rPr>
                <w:rFonts w:ascii="Helvetica" w:hAnsi="Helvetica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85% </w:t>
            </w: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фронтального перекрытия и</w:t>
            </w:r>
            <w:r>
              <w:rPr>
                <w:rFonts w:ascii="Helvetica" w:hAnsi="Helvetica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по крайней мере</w:t>
            </w:r>
            <w:r>
              <w:rPr>
                <w:rFonts w:ascii="Helvetica" w:hAnsi="Helvetica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, 70% </w:t>
            </w: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бокового перекрытия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.</w:t>
            </w:r>
          </w:p>
          <w:p>
            <w:pPr>
              <w:pStyle w:val="Normal.0"/>
              <w:numPr>
                <w:ilvl w:val="0"/>
                <w:numId w:val="16"/>
              </w:numPr>
              <w:bidi w:val="0"/>
              <w:spacing w:before="100" w:after="100" w:line="240" w:lineRule="auto"/>
              <w:ind w:right="0"/>
              <w:jc w:val="both"/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</w:pP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Установите параметры экспозиции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чтобы получить как можно больше  </w:t>
            </w: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контрастности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  на каждом изображении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47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Вода и водная поверхность</w:t>
            </w:r>
          </w:p>
        </w:tc>
      </w:tr>
      <w:tr>
        <w:tblPrEx>
          <w:shd w:val="clear" w:color="auto" w:fill="ced7e7"/>
        </w:tblPrEx>
        <w:trPr>
          <w:trHeight w:val="2455" w:hRule="atLeast"/>
        </w:trPr>
        <w:tc>
          <w:tcPr>
            <w:tcW w:type="dxa" w:w="947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both"/>
            </w:pP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Водные поверхности практически не имеют визуального содержимого из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-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за больших однородных областей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 Отражение Солнца на воде и волнах не может использоваться для визуального соответствия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.</w:t>
            </w:r>
          </w:p>
          <w:p>
            <w:pPr>
              <w:pStyle w:val="Normal.0"/>
              <w:numPr>
                <w:ilvl w:val="0"/>
                <w:numId w:val="17"/>
              </w:numPr>
              <w:bidi w:val="0"/>
              <w:spacing w:before="100" w:after="100" w:line="240" w:lineRule="auto"/>
              <w:ind w:right="0"/>
              <w:jc w:val="both"/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</w:pP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Поверхность океанов 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 невозможно восстановить 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(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воссоздать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).</w:t>
            </w:r>
          </w:p>
          <w:p>
            <w:pPr>
              <w:pStyle w:val="Normal.0"/>
              <w:numPr>
                <w:ilvl w:val="0"/>
                <w:numId w:val="17"/>
              </w:numPr>
              <w:bidi w:val="0"/>
              <w:spacing w:before="100" w:after="100" w:line="240" w:lineRule="auto"/>
              <w:ind w:right="0"/>
              <w:jc w:val="both"/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</w:pP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Чтобы восстановить 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(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воссоздать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) 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другие водные поверхности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такие как  </w:t>
            </w: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реки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  или  </w:t>
            </w:r>
            <w:r>
              <w:rPr>
                <w:rFonts w:ascii="Helvetica" w:hAnsi="Helvetica" w:hint="default"/>
                <w:b w:val="1"/>
                <w:b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озера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каждое изображение должно содержать хотя бы кусочек земли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 Полет выше может помочь включить больше объектов с  земли</w:t>
            </w:r>
            <w:r>
              <w:rPr>
                <w:rFonts w:ascii="Helvetica" w:hAnsi="Helvetica"/>
                <w:color w:val="555555"/>
                <w:sz w:val="24"/>
                <w:szCs w:val="24"/>
                <w:u w:color="555555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hd w:val="clear" w:color="auto" w:fill="ffffff"/>
        <w:spacing w:before="100" w:after="100" w:line="240" w:lineRule="auto"/>
        <w:jc w:val="both"/>
      </w:pPr>
    </w:p>
    <w:p>
      <w:pPr>
        <w:pStyle w:val="Normal.0"/>
        <w:shd w:val="clear" w:color="auto" w:fill="feffef"/>
        <w:jc w:val="both"/>
      </w:pPr>
    </w:p>
    <w:p>
      <w:pPr>
        <w:pStyle w:val="Normal.0"/>
        <w:shd w:val="clear" w:color="auto" w:fill="feffef"/>
        <w:jc w:val="both"/>
      </w:pPr>
    </w:p>
    <w:p>
      <w:pPr>
        <w:pStyle w:val="Normal.0"/>
        <w:shd w:val="clear" w:color="auto" w:fill="feffef"/>
        <w:jc w:val="both"/>
      </w:pPr>
    </w:p>
    <w:p>
      <w:pPr>
        <w:pStyle w:val="Normal (Web)"/>
        <w:shd w:val="clear" w:color="auto" w:fill="ffffff"/>
        <w:jc w:val="both"/>
      </w:pP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>6)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>Коридор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Для составления картографических коридоров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таких как железные дороги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автомобильные дороги или реки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требуется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по меньшей мере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2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линии пролета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рисунок </w:t>
      </w:r>
      <w:r>
        <w:rPr>
          <w:rFonts w:ascii="Helvetica" w:hAnsi="Helvetica"/>
          <w:color w:val="555555"/>
          <w:u w:color="555555"/>
          <w:rtl w:val="0"/>
          <w:lang w:val="ru-RU"/>
        </w:rPr>
        <w:t>3).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</w:t>
      </w: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 xml:space="preserve">GCP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точки привязки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наземные контрольные точки</w:t>
      </w:r>
      <w:r>
        <w:rPr>
          <w:rFonts w:ascii="Helvetica" w:hAnsi="Helvetica"/>
          <w:color w:val="555555"/>
          <w:u w:color="555555"/>
          <w:rtl w:val="0"/>
          <w:lang w:val="ru-RU"/>
        </w:rPr>
        <w:t>)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> 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не требуются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но рекомендуется улучшить геопривязку и точность воссоздания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Для двойной дорожки рекомендуется использовать не менее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85%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фронтального перекрытия и не менее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60%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бокового перекрытия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Можно использовать изображения с надира или наклонные изображения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с углом между </w:t>
      </w:r>
      <w:r>
        <w:rPr>
          <w:rFonts w:ascii="Helvetica" w:hAnsi="Helvetica"/>
          <w:color w:val="555555"/>
          <w:u w:color="555555"/>
          <w:rtl w:val="0"/>
          <w:lang w:val="ru-RU"/>
        </w:rPr>
        <w:t>0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º и </w:t>
      </w:r>
      <w:r>
        <w:rPr>
          <w:rFonts w:ascii="Helvetica" w:hAnsi="Helvetica"/>
          <w:color w:val="555555"/>
          <w:u w:color="555555"/>
          <w:rtl w:val="0"/>
          <w:lang w:val="ru-RU"/>
        </w:rPr>
        <w:t>45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º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указывающим на обе дорожки в центре коридора</w:t>
      </w:r>
      <w:r>
        <w:rPr>
          <w:rFonts w:ascii="Helvetica" w:hAnsi="Helvetica"/>
          <w:color w:val="555555"/>
          <w:u w:color="555555"/>
          <w:rtl w:val="0"/>
          <w:lang w:val="ru-RU"/>
        </w:rPr>
        <w:t>).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Для плоской местности рекомендуется использовать изображения надира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</w:t>
      </w:r>
    </w:p>
    <w:tbl>
      <w:tblPr>
        <w:tblW w:w="13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50"/>
      </w:tblGrid>
      <w:tr>
        <w:tblPrEx>
          <w:shd w:val="clear" w:color="auto" w:fill="ced7e7"/>
        </w:tblPrEx>
        <w:trPr>
          <w:trHeight w:val="1275" w:hRule="atLeast"/>
        </w:trPr>
        <w:tc>
          <w:tcPr>
            <w:tcW w:type="dxa" w:w="139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</w:pPr>
            <w:r>
              <w:rPr>
                <w:rFonts w:ascii="Helvetica" w:cs="Helvetica" w:hAnsi="Helvetica" w:eastAsia="Helvetica"/>
                <w:color w:val="555555"/>
                <w:sz w:val="24"/>
                <w:szCs w:val="24"/>
                <w:u w:color="555555"/>
              </w:rPr>
              <w:drawing>
                <wp:inline distT="0" distB="0" distL="0" distR="0">
                  <wp:extent cx="3724275" cy="762000"/>
                  <wp:effectExtent l="0" t="0" r="0" b="0"/>
                  <wp:docPr id="1073741828" name="officeArt object" descr="https://support.pix4d.com/hc/article_attachments/115013086386/dual_tra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https://support.pix4d.com/hc/article_attachments/115013086386/dual_track.png" descr="https://support.pix4d.com/hc/article_attachments/115013086386/dual_track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76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39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</w:pPr>
            <w:r>
              <w:rPr>
                <w:rFonts w:ascii="Helvetica" w:hAnsi="Helvetica" w:hint="default"/>
                <w:i w:val="1"/>
                <w:iCs w:val="1"/>
                <w:color w:val="555555"/>
                <w:sz w:val="20"/>
                <w:szCs w:val="20"/>
                <w:u w:color="555555"/>
                <w:rtl w:val="0"/>
                <w:lang w:val="ru-RU"/>
              </w:rPr>
              <w:t xml:space="preserve">Рисунок </w:t>
            </w:r>
            <w:r>
              <w:rPr>
                <w:rFonts w:ascii="Helvetica" w:hAnsi="Helvetica"/>
                <w:i w:val="1"/>
                <w:iCs w:val="1"/>
                <w:color w:val="555555"/>
                <w:sz w:val="20"/>
                <w:szCs w:val="20"/>
                <w:u w:color="555555"/>
                <w:rtl w:val="0"/>
                <w:lang w:val="ru-RU"/>
              </w:rPr>
              <w:t xml:space="preserve">3. </w:t>
            </w:r>
            <w:r>
              <w:rPr>
                <w:rFonts w:ascii="Helvetica" w:hAnsi="Helvetica" w:hint="default"/>
                <w:i w:val="1"/>
                <w:iCs w:val="1"/>
                <w:color w:val="555555"/>
                <w:sz w:val="20"/>
                <w:szCs w:val="20"/>
                <w:u w:color="555555"/>
                <w:rtl w:val="0"/>
                <w:lang w:val="ru-RU"/>
              </w:rPr>
              <w:t>План получения двухканального изображения для отображения коридоров</w:t>
            </w:r>
            <w:r>
              <w:rPr>
                <w:rFonts w:ascii="Helvetica" w:hAnsi="Helvetica"/>
                <w:i w:val="1"/>
                <w:iCs w:val="1"/>
                <w:color w:val="555555"/>
                <w:sz w:val="20"/>
                <w:szCs w:val="20"/>
                <w:u w:color="555555"/>
                <w:rtl w:val="0"/>
                <w:lang w:val="ru-RU"/>
              </w:rPr>
              <w:t>.</w:t>
            </w:r>
          </w:p>
        </w:tc>
      </w:tr>
    </w:tbl>
    <w:p>
      <w:pPr>
        <w:pStyle w:val="Normal (Web)"/>
        <w:widowControl w:val="0"/>
        <w:shd w:val="clear" w:color="auto" w:fill="ffffff"/>
        <w:jc w:val="both"/>
      </w:pP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 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Если план получения изображений с двойной дорожкой невозможен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можно использовать план получения одной дорожки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если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рисунок </w:t>
      </w:r>
      <w:r>
        <w:rPr>
          <w:rFonts w:ascii="Helvetica" w:hAnsi="Helvetica"/>
          <w:color w:val="555555"/>
          <w:u w:color="555555"/>
          <w:rtl w:val="0"/>
          <w:lang w:val="ru-RU"/>
        </w:rPr>
        <w:t>4):</w:t>
      </w:r>
    </w:p>
    <w:p>
      <w:pPr>
        <w:pStyle w:val="Normal.0"/>
        <w:numPr>
          <w:ilvl w:val="0"/>
          <w:numId w:val="19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Перекрытие достаточно высоко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не менее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85%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фронтального перекрытия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19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Наземные контрольные точки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(GCP)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установлены вдоль линии полета в зигзагообразном порядке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tbl>
      <w:tblPr>
        <w:tblW w:w="13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50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139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</w:pPr>
            <w:r>
              <w:rPr>
                <w:rFonts w:ascii="Helvetica" w:cs="Helvetica" w:hAnsi="Helvetica" w:eastAsia="Helvetica"/>
                <w:color w:val="555555"/>
                <w:sz w:val="24"/>
                <w:szCs w:val="24"/>
                <w:u w:color="555555"/>
              </w:rPr>
              <w:drawing>
                <wp:inline distT="0" distB="0" distL="0" distR="0">
                  <wp:extent cx="3609975" cy="419100"/>
                  <wp:effectExtent l="0" t="0" r="0" b="0"/>
                  <wp:docPr id="1073741829" name="officeArt object" descr="https://support.pix4d.com/hc/article_attachments/115013257663/single_tra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https://support.pix4d.com/hc/article_attachments/115013257663/single_track.png" descr="https://support.pix4d.com/hc/article_attachments/115013257663/single_trac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419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814" w:hRule="atLeast"/>
        </w:trPr>
        <w:tc>
          <w:tcPr>
            <w:tcW w:type="dxa" w:w="139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i w:val="1"/>
                <w:iCs w:val="1"/>
                <w:color w:val="555555"/>
                <w:sz w:val="24"/>
                <w:szCs w:val="24"/>
                <w:u w:color="555555"/>
              </w:rPr>
            </w:pPr>
            <w:r>
              <w:rPr>
                <w:rFonts w:ascii="Helvetica" w:hAnsi="Helvetica" w:hint="default"/>
                <w:i w:val="1"/>
                <w:i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Рисунок </w:t>
            </w:r>
            <w:r>
              <w:rPr>
                <w:rFonts w:ascii="Helvetica" w:hAnsi="Helvetica"/>
                <w:i w:val="1"/>
                <w:i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 xml:space="preserve">4. </w:t>
            </w:r>
            <w:r>
              <w:rPr>
                <w:rFonts w:ascii="Helvetica" w:hAnsi="Helvetica" w:hint="default"/>
                <w:i w:val="1"/>
                <w:i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Полет с одиночной дорожкой НЕ РЕКОМЕНДУЕТСЯ</w:t>
            </w:r>
            <w:r>
              <w:rPr>
                <w:rFonts w:ascii="Helvetica" w:hAnsi="Helvetica"/>
                <w:i w:val="1"/>
                <w:iCs w:val="1"/>
                <w:color w:val="555555"/>
                <w:sz w:val="24"/>
                <w:szCs w:val="24"/>
                <w:u w:color="555555"/>
                <w:rtl w:val="0"/>
                <w:lang w:val="ru-RU"/>
              </w:rPr>
              <w:t>.</w:t>
            </w: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i w:val="1"/>
                <w:iCs w:val="1"/>
                <w:color w:val="555555"/>
                <w:sz w:val="24"/>
                <w:szCs w:val="24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i w:val="1"/>
                <w:iCs w:val="1"/>
                <w:color w:val="555555"/>
                <w:sz w:val="24"/>
                <w:szCs w:val="24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i w:val="1"/>
                <w:iCs w:val="1"/>
                <w:color w:val="555555"/>
                <w:sz w:val="24"/>
                <w:szCs w:val="24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i w:val="1"/>
                <w:iCs w:val="1"/>
                <w:color w:val="555555"/>
                <w:sz w:val="24"/>
                <w:szCs w:val="24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i w:val="1"/>
                <w:iCs w:val="1"/>
                <w:color w:val="555555"/>
                <w:sz w:val="24"/>
                <w:szCs w:val="24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</w:pPr>
            <w:r>
              <w:rPr>
                <w:rFonts w:ascii="Helvetica" w:cs="Helvetica" w:hAnsi="Helvetica" w:eastAsia="Helvetica"/>
                <w:i w:val="1"/>
                <w:iCs w:val="1"/>
                <w:color w:val="555555"/>
                <w:sz w:val="24"/>
                <w:szCs w:val="24"/>
                <w:u w:color="555555"/>
                <w:lang w:val="ru-RU"/>
              </w:rPr>
            </w:r>
          </w:p>
        </w:tc>
      </w:tr>
    </w:tbl>
    <w:p>
      <w:pPr>
        <w:pStyle w:val="Normal.0"/>
        <w:widowControl w:val="0"/>
        <w:numPr>
          <w:ilvl w:val="0"/>
          <w:numId w:val="20"/>
        </w:numPr>
        <w:shd w:val="clear" w:color="auto" w:fill="ffffff"/>
        <w:spacing w:before="100" w:after="100" w:line="240" w:lineRule="auto"/>
        <w:jc w:val="both"/>
      </w:pP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7)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Многократные рейсы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cs="Helvetica" w:hAnsi="Helvetica" w:eastAsia="Helvetica"/>
          <w:color w:val="555555"/>
          <w:sz w:val="20"/>
          <w:szCs w:val="20"/>
          <w:u w:color="555555"/>
        </w:rP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5079</wp:posOffset>
            </wp:positionH>
            <wp:positionV relativeFrom="line">
              <wp:posOffset>208279</wp:posOffset>
            </wp:positionV>
            <wp:extent cx="2894330" cy="2667000"/>
            <wp:effectExtent l="0" t="0" r="0" b="0"/>
            <wp:wrapSquare wrapText="bothSides" distL="57150" distR="57150" distT="57150" distB="57150"/>
            <wp:docPr id="1073741830" name="officeArt object" descr="https://support.pix4d.com/hc/article_attachments/115013086426/multiple_flights_err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ttps://support.pix4d.com/hc/article_attachments/115013086426/multiple_flights_error.jpg" descr="https://support.pix4d.com/hc/article_attachments/115013086426/multiple_flights_error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Pix4Dmapper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может обрабатывать изображения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взятые из нескольких рейсов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При разработке различных планов получения изображений убедитесь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что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:</w:t>
      </w:r>
    </w:p>
    <w:p>
      <w:pPr>
        <w:pStyle w:val="Normal.0"/>
        <w:numPr>
          <w:ilvl w:val="0"/>
          <w:numId w:val="22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Каждый план захватывает изображения с достаточным перекрытием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23"/>
        </w:numPr>
        <w:shd w:val="clear" w:color="auto" w:fill="ffffff"/>
        <w:spacing w:before="100" w:after="100" w:line="240" w:lineRule="auto"/>
        <w:jc w:val="both"/>
        <w:rPr>
          <w:rFonts w:ascii="Helvetica" w:cs="Helvetica" w:hAnsi="Helvetica" w:eastAsia="Helvetica"/>
          <w:color w:val="555555"/>
          <w:sz w:val="20"/>
          <w:szCs w:val="20"/>
          <w:u w:color="555555"/>
        </w:rPr>
      </w:pPr>
    </w:p>
    <w:p>
      <w:pPr>
        <w:pStyle w:val="Normal.0"/>
        <w:numPr>
          <w:ilvl w:val="0"/>
          <w:numId w:val="22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Достаточно совпадение между двумя планами сбора изображений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рис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5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6).</w:t>
      </w:r>
    </w:p>
    <w:p>
      <w:pPr>
        <w:pStyle w:val="Normal.0"/>
        <w:numPr>
          <w:ilvl w:val="0"/>
          <w:numId w:val="23"/>
        </w:numPr>
        <w:shd w:val="clear" w:color="auto" w:fill="ffffff"/>
        <w:spacing w:before="100" w:after="100" w:line="240" w:lineRule="auto"/>
        <w:jc w:val="both"/>
        <w:rPr>
          <w:rFonts w:ascii="Helvetica" w:cs="Helvetica" w:hAnsi="Helvetica" w:eastAsia="Helvetica"/>
          <w:color w:val="555555"/>
          <w:sz w:val="20"/>
          <w:szCs w:val="20"/>
          <w:u w:color="555555"/>
        </w:rPr>
      </w:pPr>
    </w:p>
    <w:p>
      <w:pPr>
        <w:pStyle w:val="Normal.0"/>
        <w:numPr>
          <w:ilvl w:val="0"/>
          <w:numId w:val="22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Различные планы принимаются как можно больше при тех же условиях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направление солнца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погодные условия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новые здания и т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.).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</w:p>
    <w:p>
      <w:pPr>
        <w:pStyle w:val="Normal.0"/>
        <w:spacing w:before="180" w:after="180" w:line="240" w:lineRule="auto"/>
        <w:jc w:val="both"/>
      </w:pPr>
      <w:r>
        <w:rPr>
          <w:rFonts w:ascii="Helvetica" w:hAnsi="Helvetica" w:hint="default"/>
          <w:b w:val="1"/>
          <w:bCs w:val="1"/>
          <w:color w:val="555555"/>
          <w:sz w:val="17"/>
          <w:szCs w:val="17"/>
          <w:u w:color="555555"/>
          <w:rtl w:val="0"/>
          <w:lang w:val="ru-RU"/>
        </w:rPr>
        <w:t>Недостаточно перекрытия между двумя рейсами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line">
              <wp:posOffset>98425</wp:posOffset>
            </wp:positionV>
            <wp:extent cx="2747646" cy="2590800"/>
            <wp:effectExtent l="0" t="0" r="0" b="0"/>
            <wp:wrapSquare wrapText="bothSides" distL="57150" distR="57150" distT="57150" distB="57150"/>
            <wp:docPr id="1073741831" name="officeArt object" descr="https://support.pix4d.com/hc/article_attachments/115013086406/multiple_flights_correc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https://support.pix4d.com/hc/article_attachments/115013086406/multiple_flights_correct.jpg" descr="https://support.pix4d.com/hc/article_attachments/115013086406/multiple_flights_correct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6" cy="259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hd w:val="clear" w:color="auto" w:fill="ffffff"/>
        <w:spacing w:before="100" w:after="100" w:line="240" w:lineRule="auto"/>
        <w:jc w:val="both"/>
      </w:pPr>
    </w:p>
    <w:tbl>
      <w:tblPr>
        <w:tblW w:w="140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613"/>
        <w:gridCol w:w="7297"/>
        <w:gridCol w:w="16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66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5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6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 w:line="240" w:lineRule="auto"/>
              <w:jc w:val="both"/>
            </w:pPr>
            <w:r>
              <w:rPr>
                <w:rFonts w:ascii="Helvetica" w:hAnsi="Helvetica" w:hint="default"/>
                <w:b w:val="1"/>
                <w:b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>Достаточно перекрытие между двумя рейсами</w:t>
            </w:r>
          </w:p>
        </w:tc>
        <w:tc>
          <w:tcPr>
            <w:tcW w:type="dxa" w:w="745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407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 w:line="240" w:lineRule="auto"/>
              <w:jc w:val="both"/>
            </w:pP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Рисунок 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5. </w:t>
            </w: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>Перекрытие между двумя рейсами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110" w:hRule="atLeast"/>
        </w:trPr>
        <w:tc>
          <w:tcPr>
            <w:tcW w:type="dxa" w:w="1391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 w:line="240" w:lineRule="auto"/>
              <w:jc w:val="both"/>
            </w:pPr>
            <w:r>
              <w:rPr>
                <w:rFonts w:ascii="Helvetica" w:hAnsi="Helvetica" w:hint="default"/>
                <w:color w:val="555555"/>
                <w:sz w:val="24"/>
                <w:szCs w:val="24"/>
                <w:u w:color="555555"/>
                <w:rtl w:val="0"/>
                <w:lang w:val="ru-RU"/>
              </w:rPr>
              <w:t> </w:t>
            </w:r>
            <w:r>
              <w:rPr>
                <w:rFonts w:ascii="Helvetica" w:cs="Helvetica" w:hAnsi="Helvetica" w:eastAsia="Helvetica"/>
                <w:color w:val="555555"/>
                <w:sz w:val="20"/>
                <w:szCs w:val="20"/>
                <w:u w:color="555555"/>
              </w:rPr>
              <w:drawing>
                <wp:inline distT="0" distB="0" distL="0" distR="0">
                  <wp:extent cx="5057775" cy="2562225"/>
                  <wp:effectExtent l="0" t="0" r="0" b="0"/>
                  <wp:docPr id="1073741832" name="officeArt object" descr="https://support.pix4d.com/hc/article_attachments/115013257683/2flight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https://support.pix4d.com/hc/article_attachments/115013257683/2flights.png" descr="https://support.pix4d.com/hc/article_attachments/115013257683/2flights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5622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4" w:hRule="atLeast"/>
        </w:trPr>
        <w:tc>
          <w:tcPr>
            <w:tcW w:type="dxa" w:w="1391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 w:line="240" w:lineRule="auto"/>
              <w:jc w:val="both"/>
            </w:pP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Рисунок 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6. </w:t>
            </w: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Рекомендуемый план получения изображений для 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2 </w:t>
            </w: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>рейсов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>.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hd w:val="clear" w:color="auto" w:fill="ffffff"/>
        <w:spacing w:before="100" w:after="100" w:line="240" w:lineRule="auto"/>
        <w:jc w:val="both"/>
      </w:pPr>
    </w:p>
    <w:p>
      <w:pPr>
        <w:pStyle w:val="Normal (Web)"/>
        <w:shd w:val="clear" w:color="auto" w:fill="ffffff"/>
        <w:jc w:val="both"/>
      </w:pP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 xml:space="preserve">8) 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 xml:space="preserve">Съемка города </w:t>
      </w: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>видимые фасады</w:t>
      </w: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>)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/>
          <w:color w:val="555555"/>
          <w:u w:color="555555"/>
          <w:rtl w:val="0"/>
          <w:lang w:val="ru-RU"/>
        </w:rPr>
        <w:t>3D-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реконструкция городских кварталов требует плана фотографирования  изображений с двойной сеткой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так что все изображения зданий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север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запад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юг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восток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видны на изображениях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Перекрытия должны быть таким же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как в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 xml:space="preserve"> “общем случае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 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то есть </w:t>
      </w: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 xml:space="preserve">75% 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>фронтального перекрытия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относительно направления полета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по меньшей мере</w:t>
      </w:r>
      <w:r>
        <w:rPr>
          <w:rFonts w:ascii="Helvetica" w:hAnsi="Helvetica"/>
          <w:color w:val="555555"/>
          <w:u w:color="555555"/>
          <w:rtl w:val="0"/>
          <w:lang w:val="ru-RU"/>
        </w:rPr>
        <w:t>,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</w:t>
      </w: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 xml:space="preserve">60% 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>бокового перекрытия</w:t>
      </w:r>
      <w:r>
        <w:rPr>
          <w:rFonts w:ascii="Helvetica" w:hAnsi="Helvetica"/>
          <w:color w:val="555555"/>
          <w:u w:color="555555"/>
          <w:rtl w:val="0"/>
          <w:lang w:val="ru-RU"/>
        </w:rPr>
        <w:t>)</w:t>
      </w:r>
    </w:p>
    <w:tbl>
      <w:tblPr>
        <w:tblW w:w="13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50"/>
      </w:tblGrid>
      <w:tr>
        <w:tblPrEx>
          <w:shd w:val="clear" w:color="auto" w:fill="ced7e7"/>
        </w:tblPrEx>
        <w:trPr>
          <w:trHeight w:val="5586" w:hRule="atLeast"/>
        </w:trPr>
        <w:tc>
          <w:tcPr>
            <w:tcW w:type="dxa" w:w="139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</w:pPr>
            <w:r>
              <w:rPr>
                <w:rFonts w:ascii="Helvetica" w:cs="Helvetica" w:hAnsi="Helvetica" w:eastAsia="Helvetica"/>
                <w:color w:val="555555"/>
                <w:sz w:val="20"/>
                <w:szCs w:val="20"/>
                <w:u w:color="555555"/>
              </w:rPr>
              <w:drawing>
                <wp:inline distT="0" distB="0" distL="0" distR="0">
                  <wp:extent cx="3590925" cy="3505200"/>
                  <wp:effectExtent l="0" t="0" r="0" b="0"/>
                  <wp:docPr id="1073741833" name="officeArt object" descr="https://support.pix4d.com/hc/article_attachments/115013257703/double_grid_flight_plan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https://support.pix4d.com/hc/article_attachments/115013257703/double_grid_flight_plan2.png" descr="https://support.pix4d.com/hc/article_attachments/115013257703/double_grid_flight_plan2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505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9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</w:pP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Рисунок 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7. </w:t>
            </w: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>План получения изображений с двойной сеткой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>.</w:t>
            </w:r>
          </w:p>
        </w:tc>
      </w:tr>
    </w:tbl>
    <w:p>
      <w:pPr>
        <w:pStyle w:val="Normal (Web)"/>
        <w:widowControl w:val="0"/>
        <w:shd w:val="clear" w:color="auto" w:fill="ffffff"/>
        <w:jc w:val="both"/>
      </w:pP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Чтобы фасады были видны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изображения должны быть взяты под углом от </w:t>
      </w:r>
      <w:r>
        <w:rPr>
          <w:rFonts w:ascii="Helvetica" w:hAnsi="Helvetica"/>
          <w:color w:val="555555"/>
          <w:u w:color="555555"/>
          <w:rtl w:val="0"/>
          <w:lang w:val="ru-RU"/>
        </w:rPr>
        <w:t>10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º до </w:t>
      </w:r>
      <w:r>
        <w:rPr>
          <w:rFonts w:ascii="Helvetica" w:hAnsi="Helvetica"/>
          <w:color w:val="555555"/>
          <w:u w:color="555555"/>
          <w:rtl w:val="0"/>
          <w:lang w:val="ru-RU"/>
        </w:rPr>
        <w:t>35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º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см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Информацию «Об определении углов» Раздел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4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"label9"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Вопрос №</w:t>
      </w:r>
      <w:r>
        <w:rPr>
          <w:rStyle w:val="Hyperlink.5"/>
          <w:rtl w:val="0"/>
          <w:lang w:val="ru-RU"/>
        </w:rPr>
        <w:t>1</w:t>
      </w:r>
      <w:r>
        <w:rPr/>
        <w:fldChar w:fldCharType="end" w:fldLock="0"/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и фотографии не должны делаться с надира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Если требуется много деталей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необходимо объединить воздушные и наземные изображения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 xml:space="preserve">9) 3D 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съемка внутренних помещений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Для внутренней реконструкции настоятельно рекомендуется использовать наземные изображения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 Требуется высокое перекрытие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(90%).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 Поэтому рекомендуется использовать камеру с линзой «рыбий глаз»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"https://uk.wikipedia.org/wiki/%25D0%25A0%25D0%25B8%25D0%25B1%2527%25D1%258F%25D1%2587%25D0%25B5_%25D0%25BE%25D0%25BA%25D0%25BE"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ссылка</w:t>
      </w:r>
      <w:r>
        <w:rPr/>
        <w:fldChar w:fldCharType="end" w:fldLock="0"/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Ручные связующие точки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(MTP)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улучшают реконструкцию и помогают правильно отрегулировать модель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Для получения дополнительной информации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: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 </w:t>
      </w:r>
    </w:p>
    <w:p>
      <w:pPr>
        <w:pStyle w:val="Normal (Web)"/>
        <w:shd w:val="clear" w:color="auto" w:fill="ffffff"/>
        <w:jc w:val="both"/>
      </w:pPr>
      <w:bookmarkStart w:name="label10" w:id="48"/>
      <w:bookmarkEnd w:id="48"/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>1</w:t>
      </w: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>0)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>Смешанная съемка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Можно комбинировать внутренние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внешние и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или воздушные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наземные и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или надир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косые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Любая комбинация возможна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Изображения должны иметь достаточное перекрытие в каждом наборе данных и между наборами данных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 Для таких случаев настоятельно рекомендуется использовать </w:t>
      </w:r>
      <w:r>
        <w:rPr>
          <w:rFonts w:ascii="Helvetica" w:hAnsi="Helvetica"/>
          <w:color w:val="555555"/>
          <w:u w:color="555555"/>
          <w:rtl w:val="0"/>
          <w:lang w:val="ru-RU"/>
        </w:rPr>
        <w:t>GCP 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наземные контрольные точки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или </w:t>
      </w:r>
      <w:r>
        <w:rPr>
          <w:rFonts w:ascii="Helvetica" w:hAnsi="Helvetica"/>
          <w:color w:val="555555"/>
          <w:u w:color="555555"/>
          <w:rtl w:val="0"/>
          <w:lang w:val="ru-RU"/>
        </w:rPr>
        <w:t>Manual Tie Points 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ручные точки при обработке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для правильной настройки различных наборов изображений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b w:val="1"/>
          <w:bCs w:val="1"/>
          <w:color w:val="555555"/>
          <w:sz w:val="20"/>
          <w:szCs w:val="20"/>
          <w:u w:color="555555"/>
          <w:rtl w:val="0"/>
          <w:lang w:val="ru-RU"/>
        </w:rPr>
        <w:t> </w:t>
      </w:r>
      <w:bookmarkStart w:name="label11" w:id="49"/>
      <w:bookmarkEnd w:id="49"/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>1</w:t>
      </w: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>1</w:t>
      </w:r>
      <w:r>
        <w:rPr>
          <w:rFonts w:ascii="Helvetica" w:hAnsi="Helvetica"/>
          <w:color w:val="555555"/>
          <w:u w:color="555555"/>
          <w:rtl w:val="0"/>
          <w:lang w:val="ru-RU"/>
        </w:rPr>
        <w:t>)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>Реконструкция крупных вертикальных объектов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Для </w:t>
      </w:r>
      <w:r>
        <w:rPr>
          <w:rFonts w:ascii="Helvetica" w:hAnsi="Helvetica"/>
          <w:color w:val="555555"/>
          <w:u w:color="555555"/>
          <w:rtl w:val="0"/>
          <w:lang w:val="ru-RU"/>
        </w:rPr>
        <w:t>3D-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реконструкции объектов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таких как силовые башни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ветряные турбины и т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Д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.,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Требуется конкретный план получения изображений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рисунок </w:t>
      </w:r>
      <w:r>
        <w:rPr>
          <w:rFonts w:ascii="Helvetica" w:hAnsi="Helvetica"/>
          <w:color w:val="555555"/>
          <w:u w:color="555555"/>
          <w:rtl w:val="0"/>
          <w:lang w:val="ru-RU"/>
        </w:rPr>
        <w:t>8):</w:t>
      </w:r>
    </w:p>
    <w:p>
      <w:pPr>
        <w:pStyle w:val="Normal.0"/>
        <w:numPr>
          <w:ilvl w:val="0"/>
          <w:numId w:val="25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Летите рядом с сооружением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-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объектом съемки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25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Облетите вокруг структуры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-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объекта съемки несколько раз на разных высотах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25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Изображения должны быть сделаны с высоким перекрытием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: 90%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перекрытия между изображениями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сделанными на одной высоте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60%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перекрытия между изображениями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сделанными на разных высотах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</w:p>
    <w:p>
      <w:pPr>
        <w:pStyle w:val="Normal.0"/>
        <w:numPr>
          <w:ilvl w:val="0"/>
          <w:numId w:val="25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Оптимальный угол камеры для последнего верхнего круга составляет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45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градусов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При указании на землю содержимое изображений легче подбирается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а результаты лучше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25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Изображения должны быть как можно более сфокусированными на объекте съемки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25"/>
        </w:numPr>
        <w:shd w:val="clear" w:color="auto" w:fill="fffff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Рекомендуется использовать геолокацию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привязку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изображения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Для получения дополнительной информации о геолокации изображений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: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 </w:t>
      </w:r>
      <w:r>
        <w:rPr>
          <w:rStyle w:val="Hyperlink.6"/>
          <w:rFonts w:ascii="Helvetica" w:cs="Helvetica" w:hAnsi="Helvetica" w:eastAsia="Helvetica"/>
          <w:color w:val="1e88e5"/>
          <w:sz w:val="24"/>
          <w:szCs w:val="24"/>
          <w:u w:val="single" w:color="1e88e5"/>
        </w:rPr>
        <w:fldChar w:fldCharType="begin" w:fldLock="0"/>
      </w:r>
      <w:r>
        <w:rPr>
          <w:rStyle w:val="Hyperlink.6"/>
          <w:rFonts w:ascii="Helvetica" w:cs="Helvetica" w:hAnsi="Helvetica" w:eastAsia="Helvetica"/>
          <w:color w:val="1e88e5"/>
          <w:sz w:val="24"/>
          <w:szCs w:val="24"/>
          <w:u w:val="single" w:color="1e88e5"/>
        </w:rPr>
        <w:instrText xml:space="preserve"> HYPERLINK "https://support.pix4d.com/hc/en-us/articles/202557499"</w:instrText>
      </w:r>
      <w:r>
        <w:rPr>
          <w:rStyle w:val="Hyperlink.6"/>
          <w:rFonts w:ascii="Helvetica" w:cs="Helvetica" w:hAnsi="Helvetica" w:eastAsia="Helvetica"/>
          <w:color w:val="1e88e5"/>
          <w:sz w:val="24"/>
          <w:szCs w:val="24"/>
          <w:u w:val="single" w:color="1e88e5"/>
        </w:rPr>
        <w:fldChar w:fldCharType="separate" w:fldLock="0"/>
      </w:r>
      <w:r>
        <w:rPr>
          <w:rStyle w:val="Hyperlink.6"/>
          <w:rFonts w:ascii="Helvetica" w:hAnsi="Helvetica"/>
          <w:color w:val="1e88e5"/>
          <w:sz w:val="24"/>
          <w:szCs w:val="24"/>
          <w:u w:val="single" w:color="1e88e5"/>
          <w:rtl w:val="0"/>
          <w:lang w:val="ru-RU"/>
        </w:rPr>
        <w:t>202557499</w:t>
      </w:r>
      <w:r>
        <w:rPr>
          <w:rFonts w:ascii="Helvetica" w:cs="Helvetica" w:hAnsi="Helvetica" w:eastAsia="Helvetica"/>
          <w:color w:val="555555"/>
          <w:sz w:val="24"/>
          <w:szCs w:val="24"/>
        </w:rPr>
        <w:fldChar w:fldCharType="end" w:fldLock="0"/>
      </w:r>
      <w:ins w:id="50" w:date="2017-11-06T02:09:10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 xml:space="preserve"> Я не понял для чего эта ссылка</w:t>
        </w:r>
      </w:ins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</w:p>
    <w:tbl>
      <w:tblPr>
        <w:tblW w:w="13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75"/>
        <w:gridCol w:w="6975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6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</w:pPr>
            <w:r>
              <w:rPr>
                <w:rFonts w:ascii="Helvetica" w:hAnsi="Helvetica"/>
                <w:color w:val="555555"/>
                <w:sz w:val="20"/>
                <w:szCs w:val="20"/>
                <w:u w:color="555555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color w:val="555555"/>
                <w:sz w:val="20"/>
                <w:szCs w:val="20"/>
                <w:u w:color="555555"/>
                <w:rtl w:val="0"/>
                <w:lang w:val="ru-RU"/>
              </w:rPr>
              <w:t> </w:t>
            </w:r>
          </w:p>
        </w:tc>
        <w:tc>
          <w:tcPr>
            <w:tcW w:type="dxa" w:w="6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</w:pPr>
            <w:r>
              <w:rPr>
                <w:rFonts w:ascii="Helvetica" w:hAnsi="Helvetica" w:hint="default"/>
                <w:color w:val="555555"/>
                <w:sz w:val="20"/>
                <w:szCs w:val="20"/>
                <w:u w:color="555555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6555" w:hRule="atLeast"/>
        </w:trPr>
        <w:tc>
          <w:tcPr>
            <w:tcW w:type="dxa" w:w="6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</w:pPr>
            <w:r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br w:type="textWrapping"/>
              <w:t>Стол</w:t>
            </w:r>
            <w:r>
              <w:rPr>
                <w:rFonts w:ascii="Helvetica" w:hAnsi="Helvetica" w:hint="default"/>
                <w:b w:val="1"/>
                <w:bCs w:val="1"/>
                <w:color w:val="555555"/>
                <w:sz w:val="17"/>
                <w:szCs w:val="17"/>
                <w:u w:color="555555"/>
                <w:rtl w:val="0"/>
              </w:rPr>
              <w:t>б</w:t>
            </w:r>
            <w:r>
              <w:rPr>
                <w:rFonts w:ascii="Helvetica" w:hAnsi="Helvetica" w:hint="default"/>
                <w:b w:val="1"/>
                <w:b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 электропередач</w:t>
            </w:r>
          </w:p>
        </w:tc>
        <w:tc>
          <w:tcPr>
            <w:tcW w:type="dxa" w:w="6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  <w:br w:type="textWrapping"/>
            </w: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spacing w:before="180" w:after="180"/>
              <w:jc w:val="both"/>
              <w:rPr>
                <w:rFonts w:ascii="Helvetica" w:cs="Helvetica" w:hAnsi="Helvetica" w:eastAsia="Helvetica"/>
                <w:b w:val="1"/>
                <w:bCs w:val="1"/>
                <w:color w:val="555555"/>
                <w:sz w:val="17"/>
                <w:szCs w:val="17"/>
                <w:u w:color="555555"/>
                <w:lang w:val="ru-RU"/>
              </w:rPr>
            </w:pPr>
          </w:p>
          <w:p>
            <w:pPr>
              <w:pStyle w:val="Normal.0"/>
              <w:bidi w:val="0"/>
              <w:spacing w:before="180" w:after="18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в </w:t>
            </w:r>
            <w:r>
              <w:rPr>
                <w:rFonts w:ascii="Helvetica" w:hAnsi="Helvetica"/>
                <w:b w:val="1"/>
                <w:b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>RayCloud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95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/>
              <w:jc w:val="both"/>
            </w:pP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Рисунок 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8. </w:t>
            </w: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План фотографирования изображений 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- </w:t>
            </w:r>
            <w:r>
              <w:rPr>
                <w:rFonts w:ascii="Helvetica" w:hAnsi="Helvetica" w:hint="default"/>
                <w:b w:val="1"/>
                <w:bCs w:val="1"/>
                <w:i w:val="0"/>
                <w:iCs w:val="0"/>
                <w:color w:val="555555"/>
                <w:sz w:val="17"/>
                <w:szCs w:val="17"/>
                <w:u w:color="555555"/>
                <w:rtl w:val="0"/>
                <w:lang w:val="ru-RU"/>
              </w:rPr>
              <w:t>Электрический столб</w:t>
            </w:r>
            <w:r>
              <w:rPr>
                <w:rFonts w:ascii="Helvetica" w:hAnsi="Helvetica"/>
                <w:b w:val="1"/>
                <w:bCs w:val="1"/>
                <w:i w:val="0"/>
                <w:iCs w:val="0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b w:val="1"/>
                <w:bCs w:val="1"/>
                <w:i w:val="0"/>
                <w:iCs w:val="0"/>
                <w:color w:val="555555"/>
                <w:sz w:val="17"/>
                <w:szCs w:val="17"/>
                <w:u w:color="555555"/>
                <w:rtl w:val="0"/>
                <w:lang w:val="ru-RU"/>
              </w:rPr>
              <w:t>воссоздание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numPr>
          <w:ilvl w:val="0"/>
          <w:numId w:val="26"/>
        </w:numPr>
        <w:shd w:val="clear" w:color="auto" w:fill="ffffff"/>
        <w:spacing w:before="100" w:after="100" w:line="240" w:lineRule="auto"/>
        <w:jc w:val="both"/>
      </w:pP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sz w:val="20"/>
          <w:szCs w:val="20"/>
          <w:u w:color="555555"/>
          <w:rtl w:val="0"/>
          <w:lang w:val="ru-RU"/>
        </w:rPr>
        <w:t> </w:t>
      </w:r>
      <w:r>
        <w:rPr>
          <w:rFonts w:ascii="Helvetica" w:hAnsi="Helvetica" w:hint="default"/>
          <w:b w:val="1"/>
          <w:bCs w:val="1"/>
          <w:color w:val="555555"/>
          <w:sz w:val="20"/>
          <w:szCs w:val="20"/>
          <w:u w:color="555555"/>
          <w:rtl w:val="0"/>
          <w:lang w:val="ru-RU"/>
        </w:rPr>
        <w:t>Примечание</w:t>
      </w:r>
      <w:r>
        <w:rPr>
          <w:rFonts w:ascii="Helvetica" w:hAnsi="Helvetica"/>
          <w:b w:val="1"/>
          <w:bCs w:val="1"/>
          <w:color w:val="555555"/>
          <w:sz w:val="20"/>
          <w:szCs w:val="20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0"/>
          <w:szCs w:val="20"/>
          <w:u w:color="555555"/>
          <w:rtl w:val="0"/>
          <w:lang w:val="ru-RU"/>
        </w:rPr>
        <w:t>  Для получения дополнительной информации о том</w:t>
      </w:r>
      <w:r>
        <w:rPr>
          <w:rFonts w:ascii="Helvetica" w:hAnsi="Helvetica"/>
          <w:color w:val="555555"/>
          <w:sz w:val="20"/>
          <w:szCs w:val="20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0"/>
          <w:szCs w:val="20"/>
          <w:u w:color="555555"/>
          <w:rtl w:val="0"/>
          <w:lang w:val="ru-RU"/>
        </w:rPr>
        <w:t>как сопоставить и измерить конструкции силовых проводов и столба электропередач</w:t>
      </w:r>
      <w:r>
        <w:rPr>
          <w:rFonts w:ascii="Helvetica" w:hAnsi="Helvetica"/>
          <w:color w:val="555555"/>
          <w:sz w:val="20"/>
          <w:szCs w:val="20"/>
          <w:u w:color="555555"/>
          <w:rtl w:val="0"/>
          <w:lang w:val="ru-RU"/>
        </w:rPr>
        <w:t>:</w:t>
      </w:r>
      <w:r>
        <w:rPr>
          <w:rFonts w:ascii="Helvetica" w:hAnsi="Helvetica" w:hint="default"/>
          <w:color w:val="555555"/>
          <w:sz w:val="20"/>
          <w:szCs w:val="20"/>
          <w:u w:color="555555"/>
          <w:rtl w:val="0"/>
          <w:lang w:val="ru-RU"/>
        </w:rPr>
        <w:t>  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"https://support.pix4d.com/hc/en-us/articles/202560479"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ru-RU"/>
        </w:rPr>
        <w:t>202560479</w:t>
      </w:r>
      <w:r>
        <w:rPr/>
        <w:fldChar w:fldCharType="end" w:fldLock="0"/>
      </w:r>
      <w:r>
        <w:rPr>
          <w:rFonts w:ascii="Helvetica" w:hAnsi="Helvetica" w:hint="default"/>
          <w:color w:val="555555"/>
          <w:sz w:val="20"/>
          <w:szCs w:val="20"/>
          <w:u w:color="555555"/>
          <w:rtl w:val="0"/>
          <w:lang w:val="ru-RU"/>
        </w:rPr>
        <w:t> </w:t>
      </w:r>
      <w:r>
        <w:rPr>
          <w:rFonts w:ascii="Helvetica" w:hAnsi="Helvetica"/>
          <w:color w:val="555555"/>
          <w:sz w:val="20"/>
          <w:szCs w:val="20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 w:hint="default"/>
          <w:color w:val="555555"/>
          <w:sz w:val="20"/>
          <w:szCs w:val="20"/>
          <w:u w:color="555555"/>
          <w:rtl w:val="0"/>
          <w:lang w:val="ru-RU"/>
        </w:rPr>
        <w:t>  </w:t>
      </w:r>
    </w:p>
    <w:p>
      <w:pPr>
        <w:pStyle w:val="Normal (Web)"/>
        <w:shd w:val="clear" w:color="auto" w:fill="ffffff"/>
        <w:jc w:val="both"/>
      </w:pPr>
      <w:bookmarkStart w:name="label12" w:id="51"/>
      <w:bookmarkEnd w:id="51"/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>1</w:t>
      </w:r>
      <w:r>
        <w:rPr>
          <w:rFonts w:ascii="Helvetica" w:hAnsi="Helvetica"/>
          <w:b w:val="1"/>
          <w:bCs w:val="1"/>
          <w:color w:val="555555"/>
          <w:u w:color="555555"/>
          <w:rtl w:val="0"/>
          <w:lang w:val="ru-RU"/>
        </w:rPr>
        <w:t>2)</w:t>
      </w:r>
      <w:r>
        <w:rPr>
          <w:rFonts w:ascii="Helvetica" w:hAnsi="Helvetica" w:hint="default"/>
          <w:b w:val="1"/>
          <w:bCs w:val="1"/>
          <w:color w:val="555555"/>
          <w:u w:color="555555"/>
          <w:rtl w:val="0"/>
          <w:lang w:val="ru-RU"/>
        </w:rPr>
        <w:t>Реконструкция тоннеля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/>
          <w:color w:val="555555"/>
          <w:u w:color="555555"/>
          <w:rtl w:val="0"/>
          <w:lang w:val="ru-RU"/>
        </w:rPr>
        <w:t xml:space="preserve">Pix4Dmapper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может восстанавливать туннели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Основными задачами реконструкции туннеля являются условия освещения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 Если освещение хорошо либо с естественным светом </w:t>
      </w:r>
      <w:r>
        <w:rPr>
          <w:rFonts w:ascii="Helvetica" w:hAnsi="Helvetica"/>
          <w:color w:val="555555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если туннель не слишком длинный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),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либо с искусственным освещением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реконструкция может быть очень хорошей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В случае очень темных туннелей рекомендуется штатив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Совет</w:t>
      </w:r>
      <w:r>
        <w:rPr>
          <w:rFonts w:ascii="Helvetica" w:hAnsi="Helvetica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 Рекомендуется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:</w:t>
      </w:r>
    </w:p>
    <w:p>
      <w:pPr>
        <w:pStyle w:val="Normal.0"/>
        <w:numPr>
          <w:ilvl w:val="0"/>
          <w:numId w:val="28"/>
        </w:numPr>
        <w:shd w:val="clear" w:color="auto" w:fill="feffe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Используйте объектив с линзой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numPr>
          <w:ilvl w:val="0"/>
          <w:numId w:val="28"/>
        </w:numPr>
        <w:shd w:val="clear" w:color="auto" w:fill="feffef"/>
        <w:bidi w:val="0"/>
        <w:spacing w:before="100" w:after="100" w:line="240" w:lineRule="auto"/>
        <w:ind w:right="0"/>
        <w:jc w:val="both"/>
        <w:rPr>
          <w:rFonts w:ascii="Helvetica" w:hAnsi="Helvetica" w:hint="default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Делайте снимки более чем в одной линии полета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избегайте одиночной съемки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).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 Если план получения нескольких линий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полетов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изображений невозможен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можно это сделать за один пролет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в этом случае настоятельно рекомендуется использовать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GCP 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наземные контрольные точки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).</w:t>
      </w:r>
    </w:p>
    <w:p>
      <w:pPr>
        <w:pStyle w:val="Normal.0"/>
        <w:shd w:val="clear" w:color="auto" w:fill="feffef"/>
        <w:jc w:val="both"/>
      </w:pPr>
    </w:p>
    <w:p>
      <w:pPr>
        <w:pStyle w:val="Normal.0"/>
        <w:shd w:val="clear" w:color="auto" w:fill="feffef"/>
        <w:jc w:val="both"/>
      </w:pP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 xml:space="preserve">Раздел 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2.</w:t>
      </w: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Обработка результатов съемки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Обработка полученных результатов съемки может производиться в программе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Pix4d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либо аналогичных программах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например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AgiSoft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г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Санкт</w:t>
      </w:r>
      <w:r>
        <w:rPr>
          <w:rFonts w:ascii="Helvetica" w:hAnsi="Helvetica"/>
          <w:sz w:val="24"/>
          <w:szCs w:val="24"/>
          <w:rtl w:val="0"/>
          <w:lang w:val="ru-RU"/>
        </w:rPr>
        <w:t>-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Петербург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).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Далее будет рассматриваться обработка изображений в программе –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Pix4d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Лицензия на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Pix4d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– платная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Есть пробная версия на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15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дней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Регистрируя учетную запись на пробную версию – дополнительно получаешь в доступ еще и облачное решение для обработки снимков по адресу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"https://cloud.pix4d.com/"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ru-RU"/>
        </w:rPr>
        <w:t>https://cloud.pix4d.com/</w:t>
      </w:r>
      <w:r>
        <w:rPr/>
        <w:fldChar w:fldCharType="end" w:fldLock="0"/>
      </w:r>
    </w:p>
    <w:p>
      <w:pPr>
        <w:pStyle w:val="Normal (Web)"/>
        <w:shd w:val="clear" w:color="auto" w:fill="efefef"/>
        <w:jc w:val="both"/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ru-RU"/>
        </w:rPr>
        <w:t>Pix4D Solutions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 xml:space="preserve">– линейка программных продуктов швейцарского разработчика 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Pix4D,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используется для обработки аэрофотоснимков и получения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высокоточных ортофотопланов</w:t>
      </w:r>
      <w:r>
        <w:rPr>
          <w:rFonts w:ascii="Helvetica" w:hAnsi="Helvetica"/>
          <w:color w:val="333333"/>
          <w:u w:color="333333"/>
          <w:rtl w:val="0"/>
          <w:lang w:val="ru-RU"/>
        </w:rPr>
        <w:t>, 3D-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моделей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 xml:space="preserve">ЦММ </w:t>
      </w:r>
      <w:r>
        <w:rPr>
          <w:rFonts w:ascii="Helvetica" w:hAnsi="Helvetica"/>
          <w:color w:val="333333"/>
          <w:u w:color="333333"/>
          <w:rtl w:val="0"/>
          <w:lang w:val="ru-RU"/>
        </w:rPr>
        <w:t>(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цифровых моделей местности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),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 xml:space="preserve">ЦМР </w:t>
      </w:r>
      <w:r>
        <w:rPr>
          <w:rFonts w:ascii="Helvetica" w:hAnsi="Helvetica"/>
          <w:color w:val="333333"/>
          <w:u w:color="333333"/>
          <w:rtl w:val="0"/>
          <w:lang w:val="ru-RU"/>
        </w:rPr>
        <w:t>(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цифровых моделей рельефа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),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карт отражений и карт индексов</w:t>
      </w:r>
      <w:r>
        <w:rPr>
          <w:rFonts w:ascii="Helvetica" w:hAnsi="Helvetica"/>
          <w:color w:val="333333"/>
          <w:u w:color="333333"/>
          <w:rtl w:val="0"/>
          <w:lang w:val="ru-RU"/>
        </w:rPr>
        <w:t>.</w:t>
      </w:r>
    </w:p>
    <w:p>
      <w:pPr>
        <w:pStyle w:val="Normal (Web)"/>
        <w:shd w:val="clear" w:color="auto" w:fill="efefef"/>
        <w:jc w:val="both"/>
      </w:pPr>
      <w:r>
        <w:rPr>
          <w:rFonts w:ascii="Helvetica" w:hAnsi="Helvetica" w:hint="default"/>
          <w:color w:val="333333"/>
          <w:u w:color="333333"/>
          <w:rtl w:val="0"/>
          <w:lang w:val="ru-RU"/>
        </w:rPr>
        <w:t xml:space="preserve">Программное обеспечение 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Pix4D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может применяться для оценки объемов земляных работ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 xml:space="preserve">создания </w:t>
      </w:r>
      <w:r>
        <w:rPr>
          <w:rFonts w:ascii="Helvetica" w:hAnsi="Helvetica"/>
          <w:color w:val="333333"/>
          <w:u w:color="333333"/>
          <w:rtl w:val="0"/>
          <w:lang w:val="ru-RU"/>
        </w:rPr>
        <w:t>NDVI-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карт для точного земледелия и добычи полезных ископаемых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.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 xml:space="preserve">Обработка в 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Pix4D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находит применение и для выявления изменений ландшафта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а также для ликвидации последствий чрезвычайных ситуаций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.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 xml:space="preserve">Сферы применения ПО 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Pix4D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– это строительство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кадастр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контроль над состоянием окружающей среды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земледелие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аэрофотограмметрия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недвижимость</w:t>
      </w:r>
      <w:r>
        <w:rPr>
          <w:rFonts w:ascii="Helvetica" w:hAnsi="Helvetica"/>
          <w:color w:val="333333"/>
          <w:u w:color="333333"/>
          <w:rtl w:val="0"/>
          <w:lang w:val="ru-RU"/>
        </w:rPr>
        <w:t>.</w:t>
      </w:r>
    </w:p>
    <w:p>
      <w:pPr>
        <w:pStyle w:val="Normal (Web)"/>
        <w:shd w:val="clear" w:color="auto" w:fill="efefef"/>
        <w:jc w:val="both"/>
      </w:pPr>
      <w:r>
        <w:rPr>
          <w:rFonts w:ascii="Helvetica" w:hAnsi="Helvetica" w:hint="default"/>
          <w:b w:val="1"/>
          <w:bCs w:val="1"/>
          <w:color w:val="333333"/>
          <w:u w:color="333333"/>
          <w:rtl w:val="0"/>
          <w:lang w:val="ru-RU"/>
        </w:rPr>
        <w:t xml:space="preserve">ПО </w:t>
      </w:r>
      <w:r>
        <w:rPr>
          <w:rFonts w:ascii="Helvetica" w:hAnsi="Helvetica"/>
          <w:b w:val="1"/>
          <w:bCs w:val="1"/>
          <w:color w:val="333333"/>
          <w:u w:color="333333"/>
          <w:rtl w:val="0"/>
          <w:lang w:val="ru-RU"/>
        </w:rPr>
        <w:t>Pix4Dmapper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 автоматически преобразует изображения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полученные с БПЛА или изображения наземной съемки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 xml:space="preserve">и обеспечивает составление высокоточных карт и </w:t>
      </w:r>
      <w:r>
        <w:rPr>
          <w:rFonts w:ascii="Helvetica" w:hAnsi="Helvetica"/>
          <w:color w:val="333333"/>
          <w:u w:color="333333"/>
          <w:rtl w:val="0"/>
          <w:lang w:val="ru-RU"/>
        </w:rPr>
        <w:t>3D-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моделей с географической привязкой</w:t>
      </w:r>
      <w:r>
        <w:rPr>
          <w:rFonts w:ascii="Helvetica" w:hAnsi="Helvetica"/>
          <w:color w:val="333333"/>
          <w:u w:color="333333"/>
          <w:rtl w:val="0"/>
          <w:lang w:val="ru-RU"/>
        </w:rPr>
        <w:t>.</w:t>
      </w:r>
    </w:p>
    <w:p>
      <w:pPr>
        <w:pStyle w:val="Normal (Web)"/>
        <w:shd w:val="clear" w:color="auto" w:fill="efefef"/>
        <w:jc w:val="both"/>
      </w:pPr>
      <w:r>
        <w:rPr>
          <w:rFonts w:ascii="Helvetica" w:hAnsi="Helvetica" w:hint="default"/>
          <w:color w:val="333333"/>
          <w:u w:color="333333"/>
          <w:rtl w:val="0"/>
          <w:lang w:val="ru-RU"/>
        </w:rPr>
        <w:t xml:space="preserve">Отличительной особенностью ПО </w:t>
      </w:r>
      <w:r>
        <w:rPr>
          <w:rFonts w:ascii="Helvetica" w:hAnsi="Helvetica"/>
          <w:color w:val="333333"/>
          <w:u w:color="333333"/>
          <w:rtl w:val="0"/>
          <w:lang w:val="ru-RU"/>
        </w:rPr>
        <w:t xml:space="preserve">Pix4D </w:t>
      </w:r>
      <w:r>
        <w:rPr>
          <w:rFonts w:ascii="Helvetica" w:hAnsi="Helvetica" w:hint="default"/>
          <w:color w:val="333333"/>
          <w:u w:color="333333"/>
          <w:rtl w:val="0"/>
          <w:lang w:val="ru-RU"/>
        </w:rPr>
        <w:t>является возможность обработки мультиспектральных снимков</w:t>
      </w:r>
      <w:r>
        <w:rPr>
          <w:rFonts w:ascii="Helvetica" w:hAnsi="Helvetica"/>
          <w:color w:val="333333"/>
          <w:u w:color="333333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Существует два типа обработки данных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а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)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Облачное решение 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б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)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Десктопное решение</w:t>
      </w:r>
    </w:p>
    <w:p>
      <w:pPr>
        <w:pStyle w:val="Normal.0"/>
        <w:jc w:val="both"/>
      </w:pP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Облачное решение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Позволяет обрабатывать снятые фотографии в облаке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Для этого на сервисе есть кнопка “</w:t>
      </w:r>
      <w:r>
        <w:rPr>
          <w:rFonts w:ascii="Helvetica" w:hAnsi="Helvetica"/>
          <w:sz w:val="24"/>
          <w:szCs w:val="24"/>
          <w:rtl w:val="0"/>
          <w:lang w:val="ru-RU"/>
        </w:rPr>
        <w:t>Upload images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”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с помощью которой можно подгрузить снятые фотографии в облако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ПРЕДУПРЕЖДЕНИЕ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: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Если фотографии с одного и того же проекта снимались на разные носители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карты памяти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)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тогда рекомендуется перед загрузкой фотографий на обработку переименовать фотографии с одного из носителей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т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перед началом съемки квадрокоптер начинает присваивать именам фотографиям – стандартные имена «</w:t>
      </w:r>
      <w:r>
        <w:rPr>
          <w:rFonts w:ascii="Helvetica" w:hAnsi="Helvetica"/>
          <w:sz w:val="24"/>
          <w:szCs w:val="24"/>
          <w:rtl w:val="0"/>
          <w:lang w:val="ru-RU"/>
        </w:rPr>
        <w:t>DJI_0001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»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Для загрузки фотографий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необходимо указать папку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где лежат фотографии для загрузки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Нужно выделить все фотографии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которые участвую в создании ортофото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и загрузить их все в облако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Указать ползунком – автоматически обрабатывать фотографии или отложить обработку на время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>После того как все фотографии загружены в проект и ползунок стоит в положении автоматической обработки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Pix4d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укажет время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за которое будет произведена обработка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Среднее время обработки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100-150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фотографий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1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час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После обработки будет возможность скачать обработанный ортофотоплан локально </w:t>
      </w:r>
      <w:r>
        <w:rPr>
          <w:rFonts w:ascii="Helvetica" w:hAnsi="Helvetica"/>
          <w:sz w:val="24"/>
          <w:szCs w:val="24"/>
          <w:rtl w:val="0"/>
          <w:lang w:val="ru-RU"/>
        </w:rPr>
        <w:t>(</w:t>
      </w:r>
      <w:r>
        <w:rPr>
          <w:rFonts w:ascii="Helvetica" w:hAnsi="Helvetica"/>
          <w:sz w:val="24"/>
          <w:szCs w:val="24"/>
          <w:rtl w:val="0"/>
          <w:lang w:val="en-US"/>
        </w:rPr>
        <w:t>tif</w:t>
      </w:r>
      <w:r>
        <w:rPr>
          <w:rFonts w:ascii="Helvetica" w:hAnsi="Helvetica"/>
          <w:sz w:val="24"/>
          <w:szCs w:val="24"/>
          <w:rtl w:val="0"/>
          <w:lang w:val="ru-RU"/>
        </w:rPr>
        <w:t>-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формат</w:t>
      </w:r>
      <w:r>
        <w:rPr>
          <w:rFonts w:ascii="Helvetica" w:hAnsi="Helvetica"/>
          <w:sz w:val="24"/>
          <w:szCs w:val="24"/>
          <w:rtl w:val="0"/>
          <w:lang w:val="ru-RU"/>
        </w:rPr>
        <w:t>).</w:t>
      </w:r>
    </w:p>
    <w:p>
      <w:pPr>
        <w:pStyle w:val="Normal.0"/>
        <w:jc w:val="both"/>
      </w:pP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ru-RU"/>
        </w:rPr>
        <w:t>Десктопное решение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</w:pP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-</w:t>
      </w:r>
      <w:ins w:id="52" w:date="2017-11-06T02:13:56Z" w:author="Kutsenko Anton">
        <w:r>
          <w:rPr>
            <w:rFonts w:ascii="Helvetica" w:hAnsi="Helvetica" w:hint="default"/>
            <w:b w:val="1"/>
            <w:bCs w:val="1"/>
            <w:sz w:val="24"/>
            <w:szCs w:val="24"/>
            <w:rtl w:val="0"/>
            <w:lang w:val="ru-RU"/>
          </w:rPr>
          <w:t xml:space="preserve"> А что по поводу работы в десктопном решении</w:t>
        </w:r>
      </w:ins>
      <w:ins w:id="53" w:date="2017-11-06T02:13:56Z" w:author="Kutsenko Anton">
        <w:r>
          <w:rPr>
            <w:rFonts w:ascii="Helvetica" w:hAnsi="Helvetica"/>
            <w:b w:val="1"/>
            <w:bCs w:val="1"/>
            <w:sz w:val="24"/>
            <w:szCs w:val="24"/>
            <w:rtl w:val="0"/>
            <w:lang w:val="ru-RU"/>
          </w:rPr>
          <w:t>?</w:t>
        </w:r>
      </w:ins>
    </w:p>
    <w:p>
      <w:pPr>
        <w:pStyle w:val="Normal.0"/>
        <w:jc w:val="center"/>
      </w:pPr>
    </w:p>
    <w:p>
      <w:pPr>
        <w:pStyle w:val="Normal.0"/>
        <w:jc w:val="center"/>
      </w:pPr>
      <w:bookmarkStart w:name="label3" w:id="54"/>
      <w:bookmarkEnd w:id="54"/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Р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 xml:space="preserve">аздел 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3.</w:t>
      </w: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Приемы управления квадрокоптером для выполнения полетного задания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Когда четко определено место съемки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, 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 оно соответствует всем требованиям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описанным в разделе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1)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плюс выполняется непосредственно съемка полетного задания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рекомендуется следовать следующим пунктам подготовки квадрокоптера к полету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1.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Достать мобильное устройство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далее Планшет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 проверить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как отображается полетное задание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будет выполняться описание для программы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DroneDeploy). 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1.1.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Подгрузились ли спутниковые снимки в кэш Планшета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1.2.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Накрывает ли полетное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з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адание полностью весь объект съемки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1.3.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Есть ли достаточный запас пролетов вокруг объекта съемки 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см Раздел 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1 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Подготовка к полету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часть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касающаяся увеличения запаса пролета квадрокоптера вокруг объекта съемки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).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2.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Если полетное задание – нормальное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тогда достать Пульт дистанционного управления квадрокоптером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далее Пульт управления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).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3.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Подключить Пульт управления к Планшету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4.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Включить Пульт Управления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4.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Достать квадрокоптер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5.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Установить его на ровную площадку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7.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Убедиться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что вверху нет линий электропередач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8.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Подсоединить к квадрокоптеру пропеллеры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Пропеллеры с серебристой маркировкой – подсоединить к винтам с серебристым обозначением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пропеллеры с черной маркировкой – подсоединить к винтам с черным обозначением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9.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Включить квадрокоптер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10.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Запустить на Планшете приложение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DJI Go.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Удостовериться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что приложение – не показало ни одной ошибки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Возможные ошибки из приложения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DJI Go.</w:t>
      </w:r>
    </w:p>
    <w:p>
      <w:pPr>
        <w:pStyle w:val="Normal.0"/>
        <w:shd w:val="clear" w:color="auto" w:fill="feffef"/>
        <w:jc w:val="both"/>
      </w:pPr>
      <w:r>
        <w:rPr>
          <w:rFonts w:ascii="Helvetica" w:cs="Helvetica" w:hAnsi="Helvetica" w:eastAsia="Helvetica"/>
          <w:color w:val="555555"/>
          <w:sz w:val="24"/>
          <w:szCs w:val="24"/>
          <w:u w:color="555555"/>
          <w:rtl w:val="0"/>
        </w:rPr>
        <w:tab/>
        <w:t xml:space="preserve">a)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Требуеться обновить прошивку квадрокоптера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Не критическая ошибка – полет квадрокоптера – возможен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cs="Helvetica" w:hAnsi="Helvetica" w:eastAsia="Helvetica"/>
          <w:color w:val="555555"/>
          <w:sz w:val="24"/>
          <w:szCs w:val="24"/>
          <w:u w:color="555555"/>
          <w:rtl w:val="0"/>
        </w:rPr>
        <w:tab/>
        <w:t>б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)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Не определяються спутники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GPS.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Возможно вы стоите за зданием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либо вокруг вас высокие деревья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Попробуйте выйти на открытую местность и перезапустить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DJI Go.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Спутнки должны появиться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cs="Helvetica" w:hAnsi="Helvetica" w:eastAsia="Helvetica"/>
          <w:color w:val="555555"/>
          <w:sz w:val="24"/>
          <w:szCs w:val="24"/>
          <w:u w:color="555555"/>
          <w:rtl w:val="0"/>
        </w:rPr>
        <w:tab/>
        <w:t>в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)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Компас квадрокоптера – не откалиброван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Происходит иногда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когда квадрокоптер запускаеться с нового места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Чтоб откалибровать квадрокоптер смотрите видео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-</w:t>
      </w:r>
      <w:ins w:id="55" w:date="2017-11-06T02:15:32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 xml:space="preserve"> ссылка на видео</w:t>
        </w:r>
      </w:ins>
      <w:ins w:id="56" w:date="2017-11-06T02:15:32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>?</w:t>
        </w:r>
      </w:ins>
    </w:p>
    <w:p>
      <w:pPr>
        <w:pStyle w:val="Normal.0"/>
        <w:shd w:val="clear" w:color="auto" w:fill="feffef"/>
        <w:jc w:val="both"/>
      </w:pPr>
      <w:r>
        <w:rPr>
          <w:rFonts w:ascii="Helvetica" w:cs="Helvetica" w:hAnsi="Helvetica" w:eastAsia="Helvetica"/>
          <w:color w:val="555555"/>
          <w:sz w:val="24"/>
          <w:szCs w:val="24"/>
          <w:u w:color="555555"/>
          <w:rtl w:val="0"/>
        </w:rPr>
        <w:tab/>
        <w:t>г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)MicroSD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– не отформатирован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Нужно зайти в меню и отформатировать карточку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11.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Не закрывая приложение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DJI Go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запустить приложение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Drone Deploy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 открыть полетное задание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12.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Если полетное задание – Ок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В приложении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Drone Deploy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справа внизу будет видна кнопка с синим самолетом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Запустить эту кнопку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. 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13.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Квадрокоптер поднимется вверх и полетит на съемку полетного задания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КОНЕЦ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effef"/>
        <w:jc w:val="both"/>
      </w:pP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 xml:space="preserve">Раздел 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4.</w:t>
      </w:r>
    </w:p>
    <w:p>
      <w:pPr>
        <w:pStyle w:val="Normal.0"/>
        <w:jc w:val="center"/>
      </w:pPr>
      <w:bookmarkStart w:name="label4" w:id="57"/>
      <w:bookmarkEnd w:id="57"/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В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опросы и Ответы</w:t>
      </w:r>
    </w:p>
    <w:p>
      <w:pPr>
        <w:pStyle w:val="Normal.0"/>
        <w:shd w:val="clear" w:color="auto" w:fill="feffef"/>
        <w:jc w:val="both"/>
      </w:pPr>
      <w:bookmarkStart w:name="label9" w:id="58"/>
      <w:bookmarkEnd w:id="58"/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В</w:t>
      </w: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опрос 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1:</w:t>
      </w:r>
      <w:r>
        <w:rPr>
          <w:rFonts w:ascii="Helvetica" w:hAnsi="Helvetica" w:hint="default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Что такое угол съемки</w:t>
      </w:r>
      <w:r>
        <w:rPr>
          <w:rFonts w:ascii="Helvetica" w:hAnsi="Helvetica"/>
          <w:b w:val="1"/>
          <w:bCs w:val="1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?</w:t>
      </w:r>
    </w:p>
    <w:p>
      <w:pPr>
        <w:pStyle w:val="heading 1"/>
        <w:shd w:val="clear" w:color="auto" w:fill="ffffff"/>
        <w:spacing w:before="0" w:after="150"/>
        <w:jc w:val="both"/>
      </w:pPr>
      <w:r>
        <w:rPr>
          <w:rFonts w:ascii="Helvetica" w:hAnsi="Helvetica" w:hint="default"/>
          <w:b w:val="0"/>
          <w:bCs w:val="0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Ответ</w:t>
      </w:r>
      <w:r>
        <w:rPr>
          <w:rFonts w:ascii="Helvetica" w:hAnsi="Helvetica"/>
          <w:b w:val="0"/>
          <w:bCs w:val="0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:</w:t>
      </w:r>
    </w:p>
    <w:p>
      <w:pPr>
        <w:pStyle w:val="heading 1"/>
        <w:shd w:val="clear" w:color="auto" w:fill="ffffff"/>
        <w:spacing w:before="0" w:after="150"/>
        <w:jc w:val="both"/>
      </w:pPr>
      <w:r>
        <w:rPr>
          <w:rFonts w:ascii="Helvetica" w:hAnsi="Helvetica" w:hint="default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>Об определение углов</w:t>
      </w:r>
    </w:p>
    <w:p>
      <w:pPr>
        <w:pStyle w:val="heading 1"/>
        <w:shd w:val="clear" w:color="auto" w:fill="ffffff"/>
        <w:spacing w:before="0" w:after="150"/>
        <w:jc w:val="both"/>
      </w:pPr>
      <w:r>
        <w:rPr>
          <w:rFonts w:ascii="Helvetica" w:hAnsi="Helvetica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Helvetica" w:hAnsi="Helvetica" w:hint="default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 xml:space="preserve">вертикальные </w:t>
      </w:r>
      <w:r>
        <w:rPr>
          <w:rFonts w:ascii="Helvetica" w:hAnsi="Helvetica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 xml:space="preserve">/ </w:t>
      </w:r>
      <w:r>
        <w:rPr>
          <w:rFonts w:ascii="Helvetica" w:hAnsi="Helvetica" w:hint="default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>наклонные изображения</w:t>
      </w:r>
      <w:r>
        <w:rPr>
          <w:rFonts w:ascii="Helvetica" w:hAnsi="Helvetica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>)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Вертикальные изображения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Изображения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сделанные камерой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по направлению к  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надиру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Указание на надир означает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что ось камеры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(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в направлении объектива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)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перпендикулярна земле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объекту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  <w:r>
        <w:rPr>
          <w:rFonts w:ascii="Helvetica" w:hAnsi="Helvetica" w:hint="default"/>
          <w:b w:val="1"/>
          <w:bCs w:val="1"/>
          <w:color w:val="555555"/>
          <w:sz w:val="24"/>
          <w:szCs w:val="24"/>
          <w:u w:color="555555"/>
          <w:rtl w:val="0"/>
          <w:lang w:val="ru-RU"/>
        </w:rPr>
        <w:t>Наклонные  изображения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 </w:t>
      </w:r>
    </w:p>
    <w:p>
      <w:pPr>
        <w:pStyle w:val="Normal.0"/>
        <w:shd w:val="clear" w:color="auto" w:fill="ffffff"/>
        <w:spacing w:before="100" w:after="100" w:line="240" w:lineRule="auto"/>
        <w:jc w:val="both"/>
      </w:pP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Изображения снимаются с осью камеры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не перпендикулярной к земле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объекту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.</w:t>
      </w:r>
    </w:p>
    <w:tbl>
      <w:tblPr>
        <w:tblW w:w="13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50"/>
      </w:tblGrid>
      <w:tr>
        <w:tblPrEx>
          <w:shd w:val="clear" w:color="auto" w:fill="ced7e7"/>
        </w:tblPrEx>
        <w:trPr>
          <w:trHeight w:val="4656" w:hRule="atLeast"/>
        </w:trPr>
        <w:tc>
          <w:tcPr>
            <w:tcW w:type="dxa" w:w="139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 w:line="240" w:lineRule="auto"/>
              <w:jc w:val="both"/>
            </w:pPr>
            <w:r>
              <w:rPr>
                <w:rFonts w:ascii="Helvetica" w:hAnsi="Helvetica" w:hint="default"/>
                <w:color w:val="555555"/>
                <w:sz w:val="20"/>
                <w:szCs w:val="20"/>
                <w:u w:color="555555"/>
                <w:rtl w:val="0"/>
                <w:lang w:val="ru-RU"/>
              </w:rPr>
              <w:t> </w:t>
            </w:r>
            <w:r>
              <w:rPr>
                <w:rFonts w:ascii="Helvetica" w:cs="Helvetica" w:hAnsi="Helvetica" w:eastAsia="Helvetica"/>
                <w:color w:val="555555"/>
                <w:sz w:val="20"/>
                <w:szCs w:val="20"/>
                <w:u w:color="555555"/>
              </w:rPr>
              <w:drawing>
                <wp:inline distT="0" distB="0" distL="0" distR="0">
                  <wp:extent cx="5578694" cy="2914650"/>
                  <wp:effectExtent l="0" t="0" r="0" b="0"/>
                  <wp:docPr id="1073741834" name="officeArt object" descr="oblique_nadir_imager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blique_nadir_imagery.png" descr="oblique_nadir_imagery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694" cy="2914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9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 w:after="180" w:line="240" w:lineRule="auto"/>
              <w:jc w:val="both"/>
            </w:pP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Рисунок </w:t>
            </w:r>
            <w:r>
              <w:rPr>
                <w:rFonts w:ascii="Helvetica" w:hAnsi="Helvetica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 xml:space="preserve">1. </w:t>
            </w:r>
            <w:r>
              <w:rPr>
                <w:rFonts w:ascii="Helvetica" w:hAnsi="Helvetica" w:hint="default"/>
                <w:i w:val="1"/>
                <w:iCs w:val="1"/>
                <w:color w:val="555555"/>
                <w:sz w:val="17"/>
                <w:szCs w:val="17"/>
                <w:u w:color="555555"/>
                <w:rtl w:val="0"/>
                <w:lang w:val="ru-RU"/>
              </w:rPr>
              <w:t>Вертикальные и наклонные изображения</w:t>
            </w:r>
          </w:p>
        </w:tc>
      </w:tr>
    </w:tbl>
    <w:p>
      <w:pPr>
        <w:pStyle w:val="Normal.0"/>
        <w:widowControl w:val="0"/>
        <w:shd w:val="clear" w:color="auto" w:fill="ffffff"/>
        <w:spacing w:before="100" w:after="100" w:line="240" w:lineRule="auto"/>
        <w:jc w:val="both"/>
      </w:pPr>
    </w:p>
    <w:p>
      <w:pPr>
        <w:pStyle w:val="Normal.0"/>
        <w:shd w:val="clear" w:color="auto" w:fill="feffef"/>
        <w:jc w:val="both"/>
      </w:pPr>
    </w:p>
    <w:p>
      <w:pPr>
        <w:pStyle w:val="heading 1"/>
        <w:spacing w:before="0" w:after="150"/>
      </w:pPr>
      <w:r>
        <w:rPr>
          <w:rFonts w:ascii="Helvetica" w:hAnsi="Helvetica" w:hint="default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 xml:space="preserve">Вопрос </w:t>
      </w:r>
      <w:r>
        <w:rPr>
          <w:rFonts w:ascii="Helvetica" w:hAnsi="Helvetica"/>
          <w:i w:val="1"/>
          <w:iCs w:val="1"/>
          <w:color w:val="555555"/>
          <w:sz w:val="24"/>
          <w:szCs w:val="24"/>
          <w:u w:color="555555"/>
          <w:rtl w:val="0"/>
          <w:lang w:val="ru-RU"/>
        </w:rPr>
        <w:t>2: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Helvetica" w:hAnsi="Helvetica" w:hint="default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 xml:space="preserve">Может ли </w:t>
      </w:r>
      <w:r>
        <w:rPr>
          <w:rFonts w:ascii="Helvetica" w:hAnsi="Helvetica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 xml:space="preserve">Pix4Dmapper </w:t>
      </w:r>
      <w:r>
        <w:rPr>
          <w:rFonts w:ascii="Helvetica" w:hAnsi="Helvetica" w:hint="default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>обрабатывать снимки</w:t>
      </w:r>
      <w:r>
        <w:rPr>
          <w:rFonts w:ascii="Helvetica" w:hAnsi="Helvetica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Helvetica" w:hAnsi="Helvetica" w:hint="default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>сделанные на разных высотах полета</w:t>
      </w:r>
      <w:r>
        <w:rPr>
          <w:rFonts w:ascii="Helvetica" w:hAnsi="Helvetica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>?</w:t>
      </w:r>
    </w:p>
    <w:p>
      <w:pPr>
        <w:pStyle w:val="heading 1"/>
        <w:shd w:val="clear" w:color="auto" w:fill="ffffff"/>
        <w:spacing w:before="0" w:after="150"/>
        <w:jc w:val="both"/>
      </w:pPr>
      <w:r>
        <w:rPr>
          <w:rFonts w:ascii="Helvetica" w:hAnsi="Helvetica" w:hint="default"/>
          <w:b w:val="0"/>
          <w:bCs w:val="0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Ответ</w:t>
      </w:r>
      <w:r>
        <w:rPr>
          <w:rFonts w:ascii="Helvetica" w:hAnsi="Helvetica"/>
          <w:b w:val="0"/>
          <w:bCs w:val="0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: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Обычно рекомендуется обрабатывать изображения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снятые с одинаковой высотой полета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так как они имеют одинаковое разрешение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(GSD,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пикселей</w:t>
      </w:r>
      <w:r>
        <w:rPr>
          <w:rFonts w:ascii="Helvetica" w:hAnsi="Helvetica"/>
          <w:color w:val="555555"/>
          <w:u w:color="555555"/>
          <w:rtl w:val="0"/>
          <w:lang w:val="ru-RU"/>
        </w:rPr>
        <w:t>/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см</w:t>
      </w:r>
      <w:r>
        <w:rPr>
          <w:rFonts w:ascii="Helvetica" w:hAnsi="Helvetica"/>
          <w:color w:val="555555"/>
          <w:u w:color="555555"/>
          <w:rtl w:val="0"/>
          <w:lang w:val="ru-RU"/>
        </w:rPr>
        <w:t>).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Это означает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что все изображения будут иметь одинаковый уровень детализации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Это облегчает сопоставление ключевых точек между изображениями 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следовательно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помогает в объединении изображений</w:t>
      </w:r>
      <w:r>
        <w:rPr>
          <w:rFonts w:ascii="Helvetica" w:hAnsi="Helvetica"/>
          <w:color w:val="555555"/>
          <w:u w:color="555555"/>
          <w:rtl w:val="0"/>
          <w:lang w:val="ru-RU"/>
        </w:rPr>
        <w:t>.</w:t>
      </w:r>
    </w:p>
    <w:p>
      <w:pPr>
        <w:pStyle w:val="Normal (Web)"/>
        <w:shd w:val="clear" w:color="auto" w:fill="ffffff"/>
        <w:jc w:val="both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Тем не менее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Pix4Dmapper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также может обрабатывать изображения с различными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GSD,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при условии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что более высокий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GSD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меньше чем в два раза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чем у более низкого </w:t>
      </w:r>
      <w:r>
        <w:rPr>
          <w:rFonts w:ascii="Helvetica" w:hAnsi="Helvetica"/>
          <w:color w:val="555555"/>
          <w:u w:color="555555"/>
          <w:rtl w:val="0"/>
          <w:lang w:val="ru-RU"/>
        </w:rPr>
        <w:t>GSD.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 Учитывая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 xml:space="preserve">что высота полета и 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GSD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имеют линейную зависимость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для одного и того же проекта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снятого одной и той же камерой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максимальная высота полета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на которой снимаются изображения</w:t>
      </w:r>
      <w:r>
        <w:rPr>
          <w:rFonts w:ascii="Helvetica" w:hAnsi="Helvetica"/>
          <w:color w:val="555555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u w:color="555555"/>
          <w:rtl w:val="0"/>
          <w:lang w:val="ru-RU"/>
        </w:rPr>
        <w:t>не должна превышать двукратную минимальную высоту полета</w:t>
      </w:r>
      <w:r>
        <w:rPr>
          <w:rFonts w:ascii="Helvetica" w:hAnsi="Helvetica"/>
          <w:color w:val="555555"/>
          <w:u w:color="555555"/>
          <w:rtl w:val="0"/>
          <w:lang w:val="ru-RU"/>
        </w:rPr>
        <w:t>:</w:t>
      </w:r>
    </w:p>
    <w:p>
      <w:pPr>
        <w:pStyle w:val="Normal (Web)"/>
        <w:shd w:val="clear" w:color="auto" w:fill="ffffff"/>
      </w:pPr>
      <w:r>
        <w:rPr>
          <w:rFonts w:ascii="Helvetica" w:hAnsi="Helvetica"/>
          <w:i w:val="1"/>
          <w:iCs w:val="1"/>
          <w:color w:val="555555"/>
          <w:u w:color="555555"/>
          <w:rtl w:val="0"/>
          <w:lang w:val="ru-RU"/>
        </w:rPr>
        <w:t xml:space="preserve">GSD1 </w:t>
      </w:r>
      <w:r>
        <w:rPr>
          <w:rFonts w:ascii="Helvetica" w:hAnsi="Helvetica" w:hint="default"/>
          <w:i w:val="1"/>
          <w:iCs w:val="1"/>
          <w:color w:val="555555"/>
          <w:u w:color="555555"/>
          <w:rtl w:val="0"/>
          <w:lang w:val="ru-RU"/>
        </w:rPr>
        <w:t xml:space="preserve">≤ </w:t>
      </w:r>
      <w:r>
        <w:rPr>
          <w:rFonts w:ascii="Helvetica" w:hAnsi="Helvetica"/>
          <w:i w:val="1"/>
          <w:iCs w:val="1"/>
          <w:color w:val="555555"/>
          <w:u w:color="555555"/>
          <w:rtl w:val="0"/>
          <w:lang w:val="ru-RU"/>
        </w:rPr>
        <w:t>2 * GSD2</w:t>
      </w:r>
    </w:p>
    <w:p>
      <w:pPr>
        <w:pStyle w:val="Normal (Web)"/>
        <w:shd w:val="clear" w:color="auto" w:fill="ffffff"/>
      </w:pPr>
      <w:r>
        <w:rPr>
          <w:rFonts w:ascii="Helvetica" w:hAnsi="Helvetica"/>
          <w:i w:val="1"/>
          <w:iCs w:val="1"/>
          <w:color w:val="555555"/>
          <w:u w:color="555555"/>
          <w:rtl w:val="0"/>
          <w:lang w:val="ru-RU"/>
        </w:rPr>
        <w:t xml:space="preserve">(Sw * H1 * 100) / (Fr * Iw) </w:t>
      </w:r>
      <w:r>
        <w:rPr>
          <w:rFonts w:ascii="Helvetica" w:hAnsi="Helvetica" w:hint="default"/>
          <w:i w:val="1"/>
          <w:iCs w:val="1"/>
          <w:color w:val="555555"/>
          <w:u w:color="555555"/>
          <w:rtl w:val="0"/>
          <w:lang w:val="ru-RU"/>
        </w:rPr>
        <w:t xml:space="preserve">≤ </w:t>
      </w:r>
      <w:r>
        <w:rPr>
          <w:rFonts w:ascii="Helvetica" w:hAnsi="Helvetica"/>
          <w:i w:val="1"/>
          <w:iCs w:val="1"/>
          <w:color w:val="555555"/>
          <w:u w:color="555555"/>
          <w:rtl w:val="0"/>
          <w:lang w:val="ru-RU"/>
        </w:rPr>
        <w:t>2 * (Sw * H2 * 100) / (Fr * Iw)</w:t>
      </w:r>
    </w:p>
    <w:p>
      <w:pPr>
        <w:pStyle w:val="Normal (Web)"/>
        <w:shd w:val="clear" w:color="auto" w:fill="ffffff"/>
      </w:pPr>
      <w:r>
        <w:rPr>
          <w:rFonts w:ascii="Helvetica" w:hAnsi="Helvetica"/>
          <w:i w:val="1"/>
          <w:iCs w:val="1"/>
          <w:color w:val="555555"/>
          <w:u w:color="555555"/>
          <w:rtl w:val="0"/>
          <w:lang w:val="ru-RU"/>
        </w:rPr>
        <w:t xml:space="preserve">H1 </w:t>
      </w:r>
      <w:r>
        <w:rPr>
          <w:rFonts w:ascii="Helvetica" w:hAnsi="Helvetica" w:hint="default"/>
          <w:i w:val="1"/>
          <w:iCs w:val="1"/>
          <w:color w:val="555555"/>
          <w:u w:color="555555"/>
          <w:rtl w:val="0"/>
          <w:lang w:val="ru-RU"/>
        </w:rPr>
        <w:t xml:space="preserve">≤ </w:t>
      </w:r>
      <w:r>
        <w:rPr>
          <w:rFonts w:ascii="Helvetica" w:hAnsi="Helvetica"/>
          <w:i w:val="1"/>
          <w:iCs w:val="1"/>
          <w:color w:val="555555"/>
          <w:u w:color="555555"/>
          <w:rtl w:val="0"/>
          <w:lang w:val="ru-RU"/>
        </w:rPr>
        <w:t>2 * H2</w:t>
      </w:r>
    </w:p>
    <w:p>
      <w:pPr>
        <w:pStyle w:val="Normal (Web)"/>
        <w:shd w:val="clear" w:color="auto" w:fill="ffffff"/>
      </w:pPr>
    </w:p>
    <w:p>
      <w:pPr>
        <w:pStyle w:val="Normal (Web)"/>
        <w:shd w:val="clear" w:color="auto" w:fill="ffffff"/>
      </w:pPr>
      <w:r>
        <w:rPr>
          <w:rFonts w:ascii="Helvetica" w:hAnsi="Helvetica" w:hint="default"/>
          <w:color w:val="555555"/>
          <w:u w:color="555555"/>
          <w:rtl w:val="0"/>
          <w:lang w:val="ru-RU"/>
        </w:rPr>
        <w:t>Где</w:t>
      </w:r>
      <w:r>
        <w:rPr>
          <w:rFonts w:ascii="Helvetica" w:hAnsi="Helvetica"/>
          <w:color w:val="555555"/>
          <w:u w:color="555555"/>
          <w:rtl w:val="0"/>
          <w:lang w:val="ru-RU"/>
        </w:rPr>
        <w:t>:</w:t>
      </w:r>
    </w:p>
    <w:p>
      <w:pPr>
        <w:pStyle w:val="Normal.0"/>
        <w:numPr>
          <w:ilvl w:val="0"/>
          <w:numId w:val="30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GSD =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Расстояние на земле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,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соответствующее пикселю изображения 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[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см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/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пиксель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].</w:t>
      </w:r>
      <w:r>
        <w:rPr>
          <w:rFonts w:ascii="Helvetica" w:cs="Helvetica" w:hAnsi="Helvetica" w:eastAsia="Helvetica"/>
          <w:color w:val="555555"/>
          <w:sz w:val="24"/>
          <w:szCs w:val="24"/>
          <w:u w:color="555555"/>
        </w:rPr>
        <w:br w:type="textWrapping"/>
      </w:r>
    </w:p>
    <w:p>
      <w:pPr>
        <w:pStyle w:val="Normal.0"/>
        <w:numPr>
          <w:ilvl w:val="0"/>
          <w:numId w:val="30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Sw =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ширина объектива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[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мм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].</w:t>
      </w:r>
    </w:p>
    <w:p>
      <w:pPr>
        <w:pStyle w:val="Normal.0"/>
        <w:numPr>
          <w:ilvl w:val="0"/>
          <w:numId w:val="30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H =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высота полета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[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].</w:t>
      </w:r>
    </w:p>
    <w:p>
      <w:pPr>
        <w:pStyle w:val="Normal.0"/>
        <w:numPr>
          <w:ilvl w:val="0"/>
          <w:numId w:val="30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Fr =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реальное фокусное расстояние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[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мм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].</w:t>
      </w:r>
    </w:p>
    <w:p>
      <w:pPr>
        <w:pStyle w:val="Normal.0"/>
        <w:numPr>
          <w:ilvl w:val="0"/>
          <w:numId w:val="30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Helvetica" w:hAnsi="Helvetica"/>
          <w:color w:val="555555"/>
          <w:sz w:val="24"/>
          <w:szCs w:val="24"/>
          <w:rtl w:val="0"/>
          <w:lang w:val="ru-RU"/>
        </w:rPr>
      </w:pP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 xml:space="preserve">Iw = 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 xml:space="preserve">ширина изображения 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[</w:t>
      </w:r>
      <w:r>
        <w:rPr>
          <w:rFonts w:ascii="Helvetica" w:hAnsi="Helvetica" w:hint="default"/>
          <w:color w:val="555555"/>
          <w:sz w:val="24"/>
          <w:szCs w:val="24"/>
          <w:u w:color="555555"/>
          <w:rtl w:val="0"/>
          <w:lang w:val="ru-RU"/>
        </w:rPr>
        <w:t>пиксель</w:t>
      </w:r>
      <w:r>
        <w:rPr>
          <w:rFonts w:ascii="Helvetica" w:hAnsi="Helvetica"/>
          <w:color w:val="555555"/>
          <w:sz w:val="24"/>
          <w:szCs w:val="24"/>
          <w:u w:color="555555"/>
          <w:rtl w:val="0"/>
          <w:lang w:val="ru-RU"/>
        </w:rPr>
        <w:t>].</w:t>
      </w:r>
    </w:p>
    <w:p>
      <w:pPr>
        <w:pStyle w:val="Normal.0"/>
        <w:shd w:val="clear" w:color="auto" w:fill="ffffff"/>
        <w:spacing w:before="100" w:after="100" w:line="240" w:lineRule="auto"/>
      </w:pPr>
    </w:p>
    <w:p>
      <w:pPr>
        <w:pStyle w:val="Normal.0"/>
        <w:shd w:val="clear" w:color="auto" w:fill="ffffff"/>
        <w:spacing w:before="100" w:after="100" w:line="240" w:lineRule="auto"/>
      </w:pPr>
    </w:p>
    <w:p>
      <w:pPr>
        <w:pStyle w:val="Normal.0"/>
        <w:shd w:val="clear" w:color="auto" w:fill="ffffff"/>
        <w:spacing w:before="100" w:after="100" w:line="240" w:lineRule="auto"/>
      </w:pPr>
      <w:ins w:id="59" w:date="2017-11-06T02:20:49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>Ряд вопросов по внештатным ситуациям</w:t>
        </w:r>
      </w:ins>
      <w:ins w:id="60" w:date="2017-11-06T02:20:49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>.</w:t>
        </w:r>
      </w:ins>
    </w:p>
    <w:p>
      <w:pPr>
        <w:pStyle w:val="Normal.0"/>
        <w:numPr>
          <w:ilvl w:val="0"/>
          <w:numId w:val="32"/>
        </w:numPr>
        <w:shd w:val="clear" w:color="auto" w:fill="ffffff"/>
        <w:spacing w:before="100" w:after="100" w:line="240" w:lineRule="auto"/>
        <w:rPr>
          <w:rFonts w:ascii="Helvetica" w:hAnsi="Helvetica" w:hint="default"/>
          <w:color w:val="555555"/>
          <w:sz w:val="24"/>
          <w:szCs w:val="24"/>
          <w:u w:color="555555"/>
          <w:lang w:val="ru-RU"/>
        </w:rPr>
      </w:pPr>
      <w:ins w:id="61" w:date="2017-11-06T02:20:49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>Что делать если ветер не даёт дрону вернуться в исходную точку</w:t>
        </w:r>
      </w:ins>
      <w:ins w:id="62" w:date="2017-11-06T02:20:49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>?</w:t>
        </w:r>
      </w:ins>
    </w:p>
    <w:p>
      <w:pPr>
        <w:pStyle w:val="Normal.0"/>
        <w:numPr>
          <w:ilvl w:val="0"/>
          <w:numId w:val="32"/>
        </w:numPr>
        <w:shd w:val="clear" w:color="auto" w:fill="ffffff"/>
        <w:spacing w:before="100" w:after="100" w:line="240" w:lineRule="auto"/>
        <w:rPr>
          <w:rFonts w:ascii="Helvetica" w:hAnsi="Helvetica" w:hint="default"/>
          <w:color w:val="555555"/>
          <w:sz w:val="24"/>
          <w:szCs w:val="24"/>
          <w:u w:color="555555"/>
          <w:lang w:val="ru-RU"/>
        </w:rPr>
      </w:pPr>
      <w:ins w:id="63" w:date="2017-11-06T02:20:49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 xml:space="preserve">Что делать если Дрон потерял связь с пультом </w:t>
        </w:r>
      </w:ins>
      <w:ins w:id="64" w:date="2017-11-06T02:20:49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>(</w:t>
        </w:r>
      </w:ins>
      <w:ins w:id="65" w:date="2017-11-06T02:20:49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>пульт не видит дрон</w:t>
        </w:r>
      </w:ins>
      <w:ins w:id="66" w:date="2017-11-06T02:20:49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>)?</w:t>
        </w:r>
      </w:ins>
    </w:p>
    <w:p>
      <w:pPr>
        <w:pStyle w:val="Normal.0"/>
        <w:numPr>
          <w:ilvl w:val="0"/>
          <w:numId w:val="32"/>
        </w:numPr>
        <w:shd w:val="clear" w:color="auto" w:fill="ffffff"/>
        <w:spacing w:before="100" w:after="100" w:line="240" w:lineRule="auto"/>
        <w:rPr>
          <w:rFonts w:ascii="Helvetica" w:hAnsi="Helvetica" w:hint="default"/>
          <w:color w:val="555555"/>
          <w:sz w:val="24"/>
          <w:szCs w:val="24"/>
          <w:u w:color="555555"/>
          <w:lang w:val="ru-RU"/>
        </w:rPr>
      </w:pPr>
      <w:ins w:id="67" w:date="2017-11-06T02:20:49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>Что делать если при съемке подошли незнакомые люди и задают вопросы о сути происходящего</w:t>
        </w:r>
      </w:ins>
      <w:ins w:id="68" w:date="2017-11-06T02:20:49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 xml:space="preserve">? </w:t>
        </w:r>
      </w:ins>
      <w:ins w:id="69" w:date="2017-11-06T02:20:49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>Конфликтуют</w:t>
        </w:r>
      </w:ins>
      <w:ins w:id="70" w:date="2017-11-06T02:20:49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>?</w:t>
        </w:r>
      </w:ins>
    </w:p>
    <w:p>
      <w:pPr>
        <w:pStyle w:val="Normal.0"/>
        <w:numPr>
          <w:ilvl w:val="0"/>
          <w:numId w:val="32"/>
        </w:numPr>
        <w:shd w:val="clear" w:color="auto" w:fill="ffffff"/>
        <w:spacing w:before="100" w:after="100" w:line="240" w:lineRule="auto"/>
        <w:rPr>
          <w:rFonts w:ascii="Helvetica" w:hAnsi="Helvetica" w:hint="default"/>
          <w:color w:val="555555"/>
          <w:sz w:val="24"/>
          <w:szCs w:val="24"/>
          <w:u w:color="555555"/>
          <w:lang w:val="ru-RU"/>
        </w:rPr>
      </w:pPr>
      <w:ins w:id="71" w:date="2017-11-06T02:20:49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>Что делать</w:t>
        </w:r>
      </w:ins>
      <w:ins w:id="72" w:date="2017-11-06T02:20:49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 xml:space="preserve">, </w:t>
        </w:r>
      </w:ins>
      <w:ins w:id="73" w:date="2017-11-06T02:20:49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>если подошла полиция</w:t>
        </w:r>
      </w:ins>
      <w:ins w:id="74" w:date="2017-11-06T02:20:49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>?</w:t>
        </w:r>
      </w:ins>
    </w:p>
    <w:p>
      <w:pPr>
        <w:pStyle w:val="Normal.0"/>
        <w:numPr>
          <w:ilvl w:val="0"/>
          <w:numId w:val="32"/>
        </w:numPr>
        <w:shd w:val="clear" w:color="auto" w:fill="ffffff"/>
        <w:spacing w:before="100" w:after="100" w:line="240" w:lineRule="auto"/>
        <w:rPr>
          <w:rFonts w:ascii="Helvetica" w:hAnsi="Helvetica" w:hint="default"/>
          <w:color w:val="555555"/>
          <w:sz w:val="24"/>
          <w:szCs w:val="24"/>
          <w:u w:color="555555"/>
          <w:lang w:val="ru-RU"/>
        </w:rPr>
      </w:pPr>
      <w:ins w:id="75" w:date="2017-11-06T02:20:49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>Что делать если батарея закончилась</w:t>
        </w:r>
      </w:ins>
      <w:ins w:id="76" w:date="2017-11-06T02:20:49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 xml:space="preserve">, </w:t>
        </w:r>
      </w:ins>
      <w:ins w:id="77" w:date="2017-11-06T02:20:49Z" w:author="Kutsenko Anton">
        <w:r>
          <w:rPr>
            <w:rFonts w:ascii="Helvetica" w:hAnsi="Helvetica" w:hint="default"/>
            <w:color w:val="555555"/>
            <w:sz w:val="24"/>
            <w:szCs w:val="24"/>
            <w:u w:color="555555"/>
            <w:rtl w:val="0"/>
            <w:lang w:val="ru-RU"/>
          </w:rPr>
          <w:t>а задание еще не выполнено</w:t>
        </w:r>
      </w:ins>
      <w:ins w:id="78" w:date="2017-11-06T02:20:49Z" w:author="Kutsenko Anton">
        <w:r>
          <w:rPr>
            <w:rFonts w:ascii="Helvetica" w:hAnsi="Helvetica"/>
            <w:color w:val="555555"/>
            <w:sz w:val="24"/>
            <w:szCs w:val="24"/>
            <w:u w:color="555555"/>
            <w:rtl w:val="0"/>
            <w:lang w:val="ru-RU"/>
          </w:rPr>
          <w:t>?</w:t>
        </w:r>
      </w:ins>
    </w:p>
    <w:p>
      <w:pPr>
        <w:pStyle w:val="Normal.0"/>
        <w:numPr>
          <w:ilvl w:val="0"/>
          <w:numId w:val="32"/>
        </w:numPr>
        <w:shd w:val="clear" w:color="auto" w:fill="ffffff"/>
        <w:spacing w:before="100" w:after="100" w:line="240" w:lineRule="auto"/>
        <w:rPr>
          <w:rFonts w:ascii="Helvetica" w:cs="Helvetica" w:hAnsi="Helvetica" w:eastAsia="Helvetica"/>
          <w:color w:val="555555"/>
          <w:sz w:val="24"/>
          <w:szCs w:val="24"/>
          <w:u w:color="555555"/>
        </w:rPr>
      </w:pPr>
      <w:del w:id="79" w:date="2017-11-06T02:20:46Z" w:author="Kutsenko Anton">
        <w:r>
          <w:rPr>
            <w:rFonts w:ascii="Helvetica" w:cs="Helvetica" w:hAnsi="Helvetica" w:eastAsia="Helvetica"/>
            <w:color w:val="555555"/>
            <w:sz w:val="24"/>
            <w:szCs w:val="24"/>
            <w:u w:color="555555"/>
          </w:rPr>
        </w:r>
      </w:del>
    </w:p>
    <w:sectPr>
      <w:headerReference w:type="default" r:id="rId14"/>
      <w:footerReference w:type="default" r:id="rId15"/>
      <w:pgSz w:w="11900" w:h="16840" w:orient="portrait"/>
      <w:pgMar w:top="1134" w:right="850" w:bottom="1134" w:left="1701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47" w:author="Kutsenko Anton" w:date="2017-11-06T01:57:44Z">
    <w:p w14:paraId="1111FFFF">
      <w:pPr>
        <w:pStyle w:val="По умолчанию"/>
        <w:bidi w:val="0"/>
      </w:pPr>
    </w:p>
    <w:p w14:paraId="11120000">
      <w:pPr>
        <w:pStyle w:val="По умолчанию"/>
        <w:bidi w:val="0"/>
      </w:pPr>
      <w:r>
        <w:rPr>
          <w:rFonts w:cs="Arial Unicode MS" w:eastAsia="Arial Unicode MS" w:hint="default"/>
        </w:rPr>
        <w:t>Не работает ссылка</w:t>
      </w:r>
    </w:p>
    <w:p w14:paraId="11120001">
      <w:pPr>
        <w:pStyle w:val="По умолчанию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10"/>
  </w:abstractNum>
  <w:abstractNum w:abstractNumId="17">
    <w:multiLevelType w:val="hybridMultilevel"/>
    <w:styleLink w:val="Импортированный стиль 10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1"/>
  </w:abstractNum>
  <w:abstractNum w:abstractNumId="19">
    <w:multiLevelType w:val="hybridMultilevel"/>
    <w:styleLink w:val="Импортированный стиль 1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0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3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0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54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2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49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0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2"/>
  </w:abstractNum>
  <w:abstractNum w:abstractNumId="21">
    <w:multiLevelType w:val="hybridMultilevel"/>
    <w:styleLink w:val="Импортированный стиль 1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3"/>
  </w:abstractNum>
  <w:abstractNum w:abstractNumId="23">
    <w:multiLevelType w:val="hybridMultilevel"/>
    <w:styleLink w:val="Импортированный стиль 1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14"/>
  </w:abstractNum>
  <w:abstractNum w:abstractNumId="25">
    <w:multiLevelType w:val="hybridMultilevel"/>
    <w:styleLink w:val="Импортированный стиль 1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multiLevelType w:val="hybridMultilevel"/>
    <w:numStyleLink w:val="С числами"/>
  </w:abstractNum>
  <w:abstractNum w:abstractNumId="27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3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4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13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57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42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573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4"/>
  </w:num>
  <w:num w:numId="17">
    <w:abstractNumId w:val="15"/>
  </w:num>
  <w:num w:numId="18">
    <w:abstractNumId w:val="17"/>
  </w:num>
  <w:num w:numId="19">
    <w:abstractNumId w:val="16"/>
  </w:num>
  <w:num w:numId="20">
    <w:abstractNumId w:val="16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3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4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13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57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42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573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21">
    <w:abstractNumId w:val="19"/>
  </w:num>
  <w:num w:numId="22">
    <w:abstractNumId w:val="18"/>
  </w:num>
  <w:num w:numId="23">
    <w:abstractNumId w:val="18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4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1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6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43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57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1"/>
  </w:num>
  <w:num w:numId="25">
    <w:abstractNumId w:val="20"/>
  </w:num>
  <w:num w:numId="26">
    <w:abstractNumId w:val="2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3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4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13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57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42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573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27">
    <w:abstractNumId w:val="23"/>
  </w:num>
  <w:num w:numId="28">
    <w:abstractNumId w:val="22"/>
  </w:num>
  <w:num w:numId="29">
    <w:abstractNumId w:val="25"/>
  </w:num>
  <w:num w:numId="30">
    <w:abstractNumId w:val="24"/>
  </w:num>
  <w:num w:numId="31">
    <w:abstractNumId w:val="27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Ссылка">
    <w:name w:val="Ссылка"/>
    <w:rPr>
      <w:color w:val="0000ff"/>
      <w:u w:val="single" w:color="0000ff"/>
    </w:rPr>
  </w:style>
  <w:style w:type="character" w:styleId="Hyperlink.0">
    <w:name w:val="Hyperlink.0"/>
    <w:basedOn w:val="Ссылка"/>
    <w:next w:val="Hyperlink.0"/>
    <w:rPr>
      <w:rFonts w:ascii="Calibri" w:cs="Calibri" w:hAnsi="Calibri" w:eastAsia="Calibri"/>
      <w:b w:val="1"/>
      <w:bCs w:val="1"/>
      <w:sz w:val="32"/>
      <w:szCs w:val="32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Hyperlink.1">
    <w:name w:val="Hyperlink.1"/>
    <w:basedOn w:val="Ссылка"/>
    <w:next w:val="Hyperlink.1"/>
    <w:rPr>
      <w:b w:val="1"/>
      <w:bCs w:val="1"/>
      <w:i w:val="1"/>
      <w:iCs w:val="1"/>
      <w:sz w:val="24"/>
      <w:szCs w:val="24"/>
    </w:rPr>
  </w:style>
  <w:style w:type="character" w:styleId="Hyperlink.2">
    <w:name w:val="Hyperlink.2"/>
    <w:basedOn w:val="Ссылка"/>
    <w:next w:val="Hyperlink.2"/>
    <w:rPr>
      <w:sz w:val="24"/>
      <w:szCs w:val="24"/>
    </w:rPr>
  </w:style>
  <w:style w:type="character" w:styleId="Hyperlink.3">
    <w:name w:val="Hyperlink.3"/>
    <w:basedOn w:val="Ссылка"/>
    <w:next w:val="Hyperlink.3"/>
    <w:rPr>
      <w:color w:val="1f497d"/>
      <w:sz w:val="24"/>
      <w:szCs w:val="24"/>
      <w:u w:val="none" w:color="1f497d"/>
    </w:rPr>
  </w:style>
  <w:style w:type="character" w:styleId="Hyperlink.4">
    <w:name w:val="Hyperlink.4"/>
    <w:basedOn w:val="Ссылка"/>
    <w:next w:val="Hyperlink.4"/>
    <w:rPr>
      <w:color w:val="000000"/>
      <w:sz w:val="24"/>
      <w:szCs w:val="24"/>
      <w:u w:val="none" w:color="000000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0"/>
      </w:numPr>
    </w:pPr>
  </w:style>
  <w:style w:type="numbering" w:styleId="Импортированный стиль 6">
    <w:name w:val="Импортированный стиль 6"/>
    <w:pPr>
      <w:numPr>
        <w:numId w:val="12"/>
      </w:numPr>
    </w:pPr>
  </w:style>
  <w:style w:type="numbering" w:styleId="Импортированный стиль 7">
    <w:name w:val="Импортированный стиль 7"/>
    <w:pPr>
      <w:numPr>
        <w:numId w:val="14"/>
      </w:numPr>
    </w:pPr>
  </w:style>
  <w:style w:type="numbering" w:styleId="Импортированный стиль 10">
    <w:name w:val="Импортированный стиль 10"/>
    <w:pPr>
      <w:numPr>
        <w:numId w:val="18"/>
      </w:numPr>
    </w:pPr>
  </w:style>
  <w:style w:type="numbering" w:styleId="Импортированный стиль 11">
    <w:name w:val="Импортированный стиль 11"/>
    <w:pPr>
      <w:numPr>
        <w:numId w:val="21"/>
      </w:numPr>
    </w:pPr>
  </w:style>
  <w:style w:type="character" w:styleId="Hyperlink.5">
    <w:name w:val="Hyperlink.5"/>
    <w:basedOn w:val="Ссылка"/>
    <w:next w:val="Hyperlink.5"/>
    <w:rPr/>
  </w:style>
  <w:style w:type="numbering" w:styleId="Импортированный стиль 12">
    <w:name w:val="Импортированный стиль 12"/>
    <w:pPr>
      <w:numPr>
        <w:numId w:val="24"/>
      </w:numPr>
    </w:pPr>
  </w:style>
  <w:style w:type="character" w:styleId="Hyperlink.6">
    <w:name w:val="Hyperlink.6"/>
    <w:basedOn w:val="Ссылка"/>
    <w:next w:val="Hyperlink.6"/>
    <w:rPr>
      <w:color w:val="1e88e5"/>
      <w:u w:color="1e88e5"/>
    </w:rPr>
  </w:style>
  <w:style w:type="character" w:styleId="Hyperlink.7">
    <w:name w:val="Hyperlink.7"/>
    <w:basedOn w:val="Ссылка"/>
    <w:next w:val="Hyperlink.7"/>
    <w:rPr>
      <w:color w:val="1e88e5"/>
      <w:sz w:val="20"/>
      <w:szCs w:val="20"/>
      <w:u w:color="1e88e5"/>
    </w:rPr>
  </w:style>
  <w:style w:type="numbering" w:styleId="Импортированный стиль 13">
    <w:name w:val="Импортированный стиль 13"/>
    <w:pPr>
      <w:numPr>
        <w:numId w:val="27"/>
      </w:numPr>
    </w:pPr>
  </w:style>
  <w:style w:type="character" w:styleId="Hyperlink.8">
    <w:name w:val="Hyperlink.8"/>
    <w:basedOn w:val="Ссылка"/>
    <w:next w:val="Hyperlink.8"/>
    <w:rPr>
      <w:sz w:val="24"/>
      <w:szCs w:val="24"/>
      <w:shd w:val="clear" w:color="auto" w:fill="ffffff"/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vertAlign w:val="baseline"/>
      <w:lang w:val="ru-RU"/>
    </w:rPr>
  </w:style>
  <w:style w:type="numbering" w:styleId="Импортированный стиль 14">
    <w:name w:val="Импортированный стиль 14"/>
    <w:pPr>
      <w:numPr>
        <w:numId w:val="29"/>
      </w:numPr>
    </w:pPr>
  </w:style>
  <w:style w:type="numbering" w:styleId="С числами">
    <w:name w:val="С числами"/>
    <w:pPr>
      <w:numPr>
        <w:numId w:val="3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comments" Target="comments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